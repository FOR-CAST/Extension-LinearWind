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E66" w:rsidRDefault="004D2E66">
      <w:pPr>
        <w:pStyle w:val="titleline"/>
      </w:pPr>
      <w:bookmarkStart w:id="0" w:name="_Ref75418953"/>
    </w:p>
    <w:p w:rsidR="004D2E66" w:rsidRDefault="004D2E66">
      <w:pPr>
        <w:pStyle w:val="titleline"/>
      </w:pPr>
    </w:p>
    <w:p w:rsidR="004D2E66" w:rsidRDefault="00C9296C">
      <w:pPr>
        <w:pStyle w:val="titleline"/>
      </w:pPr>
      <w:r>
        <w:t>Linear Wind Disturbance v2</w:t>
      </w:r>
      <w:r w:rsidR="004D2E66">
        <w:t>.0</w:t>
      </w:r>
    </w:p>
    <w:p w:rsidR="0010650D" w:rsidRPr="006604E3" w:rsidRDefault="004D2E66">
      <w:pPr>
        <w:pStyle w:val="titleline"/>
      </w:pPr>
      <w:r>
        <w:t>L</w:t>
      </w:r>
      <w:r w:rsidR="0010650D" w:rsidRPr="006604E3">
        <w:t>ANDIS-II Extension</w:t>
      </w:r>
    </w:p>
    <w:p w:rsidR="0010650D" w:rsidRPr="006604E3" w:rsidRDefault="0010650D">
      <w:pPr>
        <w:pStyle w:val="titleline"/>
      </w:pPr>
      <w:r w:rsidRPr="006604E3">
        <w:t>User Guide</w:t>
      </w:r>
    </w:p>
    <w:p w:rsidR="0010650D" w:rsidRPr="006604E3" w:rsidRDefault="0010650D">
      <w:pPr>
        <w:spacing w:after="120"/>
        <w:jc w:val="center"/>
      </w:pPr>
    </w:p>
    <w:p w:rsidR="0010650D" w:rsidRPr="006604E3" w:rsidRDefault="0010650D">
      <w:pPr>
        <w:spacing w:after="120"/>
        <w:jc w:val="center"/>
      </w:pPr>
      <w:r w:rsidRPr="006604E3">
        <w:t>Eric J. Gustafson</w:t>
      </w:r>
    </w:p>
    <w:p w:rsidR="0010650D" w:rsidRPr="006604E3" w:rsidRDefault="0010650D">
      <w:pPr>
        <w:spacing w:after="120"/>
        <w:jc w:val="center"/>
      </w:pPr>
      <w:r w:rsidRPr="006604E3">
        <w:t>Brian R. Miranda</w:t>
      </w:r>
    </w:p>
    <w:p w:rsidR="003C4FD2" w:rsidRPr="006604E3" w:rsidRDefault="003C4FD2" w:rsidP="003C4FD2">
      <w:pPr>
        <w:spacing w:after="120"/>
        <w:jc w:val="center"/>
      </w:pPr>
      <w:r w:rsidRPr="006604E3">
        <w:t>Brian R. Sturtevant</w:t>
      </w:r>
    </w:p>
    <w:p w:rsidR="0010650D" w:rsidRPr="006604E3" w:rsidRDefault="0010650D">
      <w:pPr>
        <w:spacing w:after="120"/>
        <w:jc w:val="center"/>
      </w:pPr>
    </w:p>
    <w:p w:rsidR="0010650D" w:rsidRDefault="0010650D">
      <w:pPr>
        <w:spacing w:after="120"/>
        <w:jc w:val="center"/>
      </w:pPr>
      <w:r w:rsidRPr="006604E3">
        <w:t>US Forest Service, North</w:t>
      </w:r>
      <w:r w:rsidR="001E251E">
        <w:t>ern</w:t>
      </w:r>
      <w:r w:rsidRPr="006604E3">
        <w:t xml:space="preserve"> Research Station</w:t>
      </w:r>
    </w:p>
    <w:p w:rsidR="001E251E" w:rsidRPr="006604E3" w:rsidRDefault="001E251E">
      <w:pPr>
        <w:spacing w:after="120"/>
        <w:jc w:val="center"/>
      </w:pPr>
      <w:r>
        <w:t>Rhinelander, WI, USA</w:t>
      </w:r>
    </w:p>
    <w:p w:rsidR="0010650D" w:rsidRPr="006604E3" w:rsidRDefault="0010650D">
      <w:pPr>
        <w:spacing w:after="120"/>
        <w:jc w:val="center"/>
      </w:pPr>
    </w:p>
    <w:p w:rsidR="0010650D" w:rsidRPr="006604E3" w:rsidRDefault="0010650D">
      <w:pPr>
        <w:spacing w:after="120"/>
        <w:jc w:val="center"/>
      </w:pPr>
      <w:r w:rsidRPr="006604E3">
        <w:t xml:space="preserve">Last Revised:  </w:t>
      </w:r>
      <w:r w:rsidR="003C4FD2">
        <w:fldChar w:fldCharType="begin"/>
      </w:r>
      <w:r w:rsidR="003C4FD2">
        <w:instrText xml:space="preserve"> DATE  \@ "MMMM d, yyyy"  \* MERGEFORMAT </w:instrText>
      </w:r>
      <w:r w:rsidR="003C4FD2">
        <w:fldChar w:fldCharType="separate"/>
      </w:r>
      <w:r w:rsidR="00672332">
        <w:rPr>
          <w:noProof/>
        </w:rPr>
        <w:t>July 30, 2018</w:t>
      </w:r>
      <w:r w:rsidR="003C4FD2">
        <w:fldChar w:fldCharType="end"/>
      </w:r>
    </w:p>
    <w:p w:rsidR="0010650D" w:rsidRPr="006604E3" w:rsidRDefault="0010650D">
      <w:pPr>
        <w:spacing w:after="120"/>
        <w:jc w:val="center"/>
        <w:rPr>
          <w:i/>
          <w:iCs/>
        </w:rPr>
      </w:pPr>
    </w:p>
    <w:p w:rsidR="0010650D" w:rsidRPr="006604E3" w:rsidRDefault="0010650D">
      <w:pPr>
        <w:spacing w:after="120"/>
        <w:jc w:val="center"/>
        <w:rPr>
          <w:i/>
          <w:iCs/>
        </w:rPr>
      </w:pPr>
    </w:p>
    <w:p w:rsidR="0010650D" w:rsidRPr="006604E3" w:rsidRDefault="0010650D">
      <w:pPr>
        <w:pStyle w:val="text"/>
        <w:sectPr w:rsidR="0010650D" w:rsidRPr="006604E3">
          <w:headerReference w:type="default" r:id="rId8"/>
          <w:pgSz w:w="12240" w:h="15840" w:code="1"/>
          <w:pgMar w:top="1627" w:right="1627" w:bottom="2707" w:left="1627" w:header="935" w:footer="720" w:gutter="0"/>
          <w:cols w:space="720"/>
          <w:docGrid w:linePitch="360"/>
        </w:sectPr>
      </w:pPr>
    </w:p>
    <w:p w:rsidR="0010650D" w:rsidRPr="006604E3" w:rsidRDefault="0010650D">
      <w:pPr>
        <w:pStyle w:val="heading"/>
        <w:spacing w:before="240"/>
        <w:rPr>
          <w:sz w:val="32"/>
        </w:rPr>
      </w:pPr>
      <w:r w:rsidRPr="006604E3">
        <w:rPr>
          <w:sz w:val="32"/>
        </w:rPr>
        <w:lastRenderedPageBreak/>
        <w:t>Table of Contents</w:t>
      </w:r>
    </w:p>
    <w:p w:rsidR="00186BB8" w:rsidRDefault="0010650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36830993" w:history="1">
        <w:r w:rsidR="00186BB8" w:rsidRPr="00B93F70">
          <w:rPr>
            <w:rStyle w:val="Hyperlink"/>
            <w:noProof/>
          </w:rPr>
          <w:t>1</w:t>
        </w:r>
        <w:r w:rsidR="00186BB8">
          <w:rPr>
            <w:rFonts w:asciiTheme="minorHAnsi" w:eastAsiaTheme="minorEastAsia" w:hAnsiTheme="minorHAnsi" w:cstheme="minorBidi"/>
            <w:b w:val="0"/>
            <w:bCs w:val="0"/>
            <w:caps w:val="0"/>
            <w:noProof/>
            <w:sz w:val="22"/>
            <w:szCs w:val="22"/>
          </w:rPr>
          <w:tab/>
        </w:r>
        <w:r w:rsidR="00186BB8" w:rsidRPr="00B93F70">
          <w:rPr>
            <w:rStyle w:val="Hyperlink"/>
            <w:noProof/>
          </w:rPr>
          <w:t>Introduction</w:t>
        </w:r>
        <w:r w:rsidR="00186BB8">
          <w:rPr>
            <w:noProof/>
            <w:webHidden/>
          </w:rPr>
          <w:tab/>
        </w:r>
        <w:r w:rsidR="00186BB8">
          <w:rPr>
            <w:noProof/>
            <w:webHidden/>
          </w:rPr>
          <w:fldChar w:fldCharType="begin"/>
        </w:r>
        <w:r w:rsidR="00186BB8">
          <w:rPr>
            <w:noProof/>
            <w:webHidden/>
          </w:rPr>
          <w:instrText xml:space="preserve"> PAGEREF _Toc436830993 \h </w:instrText>
        </w:r>
        <w:r w:rsidR="00186BB8">
          <w:rPr>
            <w:noProof/>
            <w:webHidden/>
          </w:rPr>
        </w:r>
        <w:r w:rsidR="00186BB8">
          <w:rPr>
            <w:noProof/>
            <w:webHidden/>
          </w:rPr>
          <w:fldChar w:fldCharType="separate"/>
        </w:r>
        <w:r w:rsidR="00186BB8">
          <w:rPr>
            <w:noProof/>
            <w:webHidden/>
          </w:rPr>
          <w:t>3</w:t>
        </w:r>
        <w:r w:rsidR="00186BB8">
          <w:rPr>
            <w:noProof/>
            <w:webHidden/>
          </w:rPr>
          <w:fldChar w:fldCharType="end"/>
        </w:r>
      </w:hyperlink>
    </w:p>
    <w:p w:rsidR="00186BB8" w:rsidRDefault="00681011">
      <w:pPr>
        <w:pStyle w:val="TOC2"/>
        <w:tabs>
          <w:tab w:val="left" w:pos="720"/>
          <w:tab w:val="right" w:leader="dot" w:pos="8976"/>
        </w:tabs>
        <w:rPr>
          <w:rFonts w:asciiTheme="minorHAnsi" w:eastAsiaTheme="minorEastAsia" w:hAnsiTheme="minorHAnsi" w:cstheme="minorBidi"/>
          <w:noProof/>
          <w:sz w:val="22"/>
          <w:szCs w:val="22"/>
        </w:rPr>
      </w:pPr>
      <w:hyperlink w:anchor="_Toc436830994" w:history="1">
        <w:r w:rsidR="00186BB8" w:rsidRPr="00B93F70">
          <w:rPr>
            <w:rStyle w:val="Hyperlink"/>
            <w:noProof/>
          </w:rPr>
          <w:t>1.1</w:t>
        </w:r>
        <w:r w:rsidR="00186BB8">
          <w:rPr>
            <w:rFonts w:asciiTheme="minorHAnsi" w:eastAsiaTheme="minorEastAsia" w:hAnsiTheme="minorHAnsi" w:cstheme="minorBidi"/>
            <w:noProof/>
            <w:sz w:val="22"/>
            <w:szCs w:val="22"/>
          </w:rPr>
          <w:tab/>
        </w:r>
        <w:r w:rsidR="00186BB8" w:rsidRPr="00B93F70">
          <w:rPr>
            <w:rStyle w:val="Hyperlink"/>
            <w:noProof/>
          </w:rPr>
          <w:t>Wind Disturbances</w:t>
        </w:r>
        <w:r w:rsidR="00186BB8">
          <w:rPr>
            <w:noProof/>
            <w:webHidden/>
          </w:rPr>
          <w:tab/>
        </w:r>
        <w:r w:rsidR="00186BB8">
          <w:rPr>
            <w:noProof/>
            <w:webHidden/>
          </w:rPr>
          <w:fldChar w:fldCharType="begin"/>
        </w:r>
        <w:r w:rsidR="00186BB8">
          <w:rPr>
            <w:noProof/>
            <w:webHidden/>
          </w:rPr>
          <w:instrText xml:space="preserve"> PAGEREF _Toc436830994 \h </w:instrText>
        </w:r>
        <w:r w:rsidR="00186BB8">
          <w:rPr>
            <w:noProof/>
            <w:webHidden/>
          </w:rPr>
        </w:r>
        <w:r w:rsidR="00186BB8">
          <w:rPr>
            <w:noProof/>
            <w:webHidden/>
          </w:rPr>
          <w:fldChar w:fldCharType="separate"/>
        </w:r>
        <w:r w:rsidR="00186BB8">
          <w:rPr>
            <w:noProof/>
            <w:webHidden/>
          </w:rPr>
          <w:t>3</w:t>
        </w:r>
        <w:r w:rsidR="00186BB8">
          <w:rPr>
            <w:noProof/>
            <w:webHidden/>
          </w:rPr>
          <w:fldChar w:fldCharType="end"/>
        </w:r>
      </w:hyperlink>
    </w:p>
    <w:p w:rsidR="00186BB8" w:rsidRDefault="00681011">
      <w:pPr>
        <w:pStyle w:val="TOC2"/>
        <w:tabs>
          <w:tab w:val="left" w:pos="720"/>
          <w:tab w:val="right" w:leader="dot" w:pos="8976"/>
        </w:tabs>
        <w:rPr>
          <w:rFonts w:asciiTheme="minorHAnsi" w:eastAsiaTheme="minorEastAsia" w:hAnsiTheme="minorHAnsi" w:cstheme="minorBidi"/>
          <w:noProof/>
          <w:sz w:val="22"/>
          <w:szCs w:val="22"/>
        </w:rPr>
      </w:pPr>
      <w:hyperlink w:anchor="_Toc436830995" w:history="1">
        <w:r w:rsidR="00186BB8" w:rsidRPr="00B93F70">
          <w:rPr>
            <w:rStyle w:val="Hyperlink"/>
            <w:noProof/>
          </w:rPr>
          <w:t>1.2</w:t>
        </w:r>
        <w:r w:rsidR="00186BB8">
          <w:rPr>
            <w:rFonts w:asciiTheme="minorHAnsi" w:eastAsiaTheme="minorEastAsia" w:hAnsiTheme="minorHAnsi" w:cstheme="minorBidi"/>
            <w:noProof/>
            <w:sz w:val="22"/>
            <w:szCs w:val="22"/>
          </w:rPr>
          <w:tab/>
        </w:r>
        <w:r w:rsidR="00186BB8" w:rsidRPr="00B93F70">
          <w:rPr>
            <w:rStyle w:val="Hyperlink"/>
            <w:noProof/>
          </w:rPr>
          <w:t>Number of Wind Events</w:t>
        </w:r>
        <w:r w:rsidR="00186BB8">
          <w:rPr>
            <w:noProof/>
            <w:webHidden/>
          </w:rPr>
          <w:tab/>
        </w:r>
        <w:r w:rsidR="00186BB8">
          <w:rPr>
            <w:noProof/>
            <w:webHidden/>
          </w:rPr>
          <w:fldChar w:fldCharType="begin"/>
        </w:r>
        <w:r w:rsidR="00186BB8">
          <w:rPr>
            <w:noProof/>
            <w:webHidden/>
          </w:rPr>
          <w:instrText xml:space="preserve"> PAGEREF _Toc436830995 \h </w:instrText>
        </w:r>
        <w:r w:rsidR="00186BB8">
          <w:rPr>
            <w:noProof/>
            <w:webHidden/>
          </w:rPr>
        </w:r>
        <w:r w:rsidR="00186BB8">
          <w:rPr>
            <w:noProof/>
            <w:webHidden/>
          </w:rPr>
          <w:fldChar w:fldCharType="separate"/>
        </w:r>
        <w:r w:rsidR="00186BB8">
          <w:rPr>
            <w:noProof/>
            <w:webHidden/>
          </w:rPr>
          <w:t>3</w:t>
        </w:r>
        <w:r w:rsidR="00186BB8">
          <w:rPr>
            <w:noProof/>
            <w:webHidden/>
          </w:rPr>
          <w:fldChar w:fldCharType="end"/>
        </w:r>
      </w:hyperlink>
    </w:p>
    <w:p w:rsidR="00186BB8" w:rsidRDefault="00681011">
      <w:pPr>
        <w:pStyle w:val="TOC2"/>
        <w:tabs>
          <w:tab w:val="left" w:pos="720"/>
          <w:tab w:val="right" w:leader="dot" w:pos="8976"/>
        </w:tabs>
        <w:rPr>
          <w:rFonts w:asciiTheme="minorHAnsi" w:eastAsiaTheme="minorEastAsia" w:hAnsiTheme="minorHAnsi" w:cstheme="minorBidi"/>
          <w:noProof/>
          <w:sz w:val="22"/>
          <w:szCs w:val="22"/>
        </w:rPr>
      </w:pPr>
      <w:hyperlink w:anchor="_Toc436830996" w:history="1">
        <w:r w:rsidR="00186BB8" w:rsidRPr="00B93F70">
          <w:rPr>
            <w:rStyle w:val="Hyperlink"/>
            <w:noProof/>
          </w:rPr>
          <w:t>1.3</w:t>
        </w:r>
        <w:r w:rsidR="00186BB8">
          <w:rPr>
            <w:rFonts w:asciiTheme="minorHAnsi" w:eastAsiaTheme="minorEastAsia" w:hAnsiTheme="minorHAnsi" w:cstheme="minorBidi"/>
            <w:noProof/>
            <w:sz w:val="22"/>
            <w:szCs w:val="22"/>
          </w:rPr>
          <w:tab/>
        </w:r>
        <w:r w:rsidR="00186BB8" w:rsidRPr="00B93F70">
          <w:rPr>
            <w:rStyle w:val="Hyperlink"/>
            <w:noProof/>
          </w:rPr>
          <w:t>Tornadoes</w:t>
        </w:r>
        <w:r w:rsidR="00186BB8">
          <w:rPr>
            <w:noProof/>
            <w:webHidden/>
          </w:rPr>
          <w:tab/>
        </w:r>
        <w:r w:rsidR="00186BB8">
          <w:rPr>
            <w:noProof/>
            <w:webHidden/>
          </w:rPr>
          <w:fldChar w:fldCharType="begin"/>
        </w:r>
        <w:r w:rsidR="00186BB8">
          <w:rPr>
            <w:noProof/>
            <w:webHidden/>
          </w:rPr>
          <w:instrText xml:space="preserve"> PAGEREF _Toc436830996 \h </w:instrText>
        </w:r>
        <w:r w:rsidR="00186BB8">
          <w:rPr>
            <w:noProof/>
            <w:webHidden/>
          </w:rPr>
        </w:r>
        <w:r w:rsidR="00186BB8">
          <w:rPr>
            <w:noProof/>
            <w:webHidden/>
          </w:rPr>
          <w:fldChar w:fldCharType="separate"/>
        </w:r>
        <w:r w:rsidR="00186BB8">
          <w:rPr>
            <w:noProof/>
            <w:webHidden/>
          </w:rPr>
          <w:t>4</w:t>
        </w:r>
        <w:r w:rsidR="00186BB8">
          <w:rPr>
            <w:noProof/>
            <w:webHidden/>
          </w:rPr>
          <w:fldChar w:fldCharType="end"/>
        </w:r>
      </w:hyperlink>
    </w:p>
    <w:p w:rsidR="00186BB8" w:rsidRDefault="00681011">
      <w:pPr>
        <w:pStyle w:val="TOC2"/>
        <w:tabs>
          <w:tab w:val="left" w:pos="720"/>
          <w:tab w:val="right" w:leader="dot" w:pos="8976"/>
        </w:tabs>
        <w:rPr>
          <w:rFonts w:asciiTheme="minorHAnsi" w:eastAsiaTheme="minorEastAsia" w:hAnsiTheme="minorHAnsi" w:cstheme="minorBidi"/>
          <w:noProof/>
          <w:sz w:val="22"/>
          <w:szCs w:val="22"/>
        </w:rPr>
      </w:pPr>
      <w:hyperlink w:anchor="_Toc436830997" w:history="1">
        <w:r w:rsidR="00186BB8" w:rsidRPr="00B93F70">
          <w:rPr>
            <w:rStyle w:val="Hyperlink"/>
            <w:noProof/>
          </w:rPr>
          <w:t>1.4</w:t>
        </w:r>
        <w:r w:rsidR="00186BB8">
          <w:rPr>
            <w:rFonts w:asciiTheme="minorHAnsi" w:eastAsiaTheme="minorEastAsia" w:hAnsiTheme="minorHAnsi" w:cstheme="minorBidi"/>
            <w:noProof/>
            <w:sz w:val="22"/>
            <w:szCs w:val="22"/>
          </w:rPr>
          <w:tab/>
        </w:r>
        <w:r w:rsidR="00186BB8" w:rsidRPr="00B93F70">
          <w:rPr>
            <w:rStyle w:val="Hyperlink"/>
            <w:noProof/>
          </w:rPr>
          <w:t>Derechos</w:t>
        </w:r>
        <w:r w:rsidR="00186BB8">
          <w:rPr>
            <w:noProof/>
            <w:webHidden/>
          </w:rPr>
          <w:tab/>
        </w:r>
        <w:r w:rsidR="00186BB8">
          <w:rPr>
            <w:noProof/>
            <w:webHidden/>
          </w:rPr>
          <w:fldChar w:fldCharType="begin"/>
        </w:r>
        <w:r w:rsidR="00186BB8">
          <w:rPr>
            <w:noProof/>
            <w:webHidden/>
          </w:rPr>
          <w:instrText xml:space="preserve"> PAGEREF _Toc436830997 \h </w:instrText>
        </w:r>
        <w:r w:rsidR="00186BB8">
          <w:rPr>
            <w:noProof/>
            <w:webHidden/>
          </w:rPr>
        </w:r>
        <w:r w:rsidR="00186BB8">
          <w:rPr>
            <w:noProof/>
            <w:webHidden/>
          </w:rPr>
          <w:fldChar w:fldCharType="separate"/>
        </w:r>
        <w:r w:rsidR="00186BB8">
          <w:rPr>
            <w:noProof/>
            <w:webHidden/>
          </w:rPr>
          <w:t>4</w:t>
        </w:r>
        <w:r w:rsidR="00186BB8">
          <w:rPr>
            <w:noProof/>
            <w:webHidden/>
          </w:rPr>
          <w:fldChar w:fldCharType="end"/>
        </w:r>
      </w:hyperlink>
    </w:p>
    <w:p w:rsidR="00186BB8" w:rsidRDefault="00681011">
      <w:pPr>
        <w:pStyle w:val="TOC2"/>
        <w:tabs>
          <w:tab w:val="left" w:pos="720"/>
          <w:tab w:val="right" w:leader="dot" w:pos="8976"/>
        </w:tabs>
        <w:rPr>
          <w:rFonts w:asciiTheme="minorHAnsi" w:eastAsiaTheme="minorEastAsia" w:hAnsiTheme="minorHAnsi" w:cstheme="minorBidi"/>
          <w:noProof/>
          <w:sz w:val="22"/>
          <w:szCs w:val="22"/>
        </w:rPr>
      </w:pPr>
      <w:hyperlink w:anchor="_Toc436830998" w:history="1">
        <w:r w:rsidR="00186BB8" w:rsidRPr="00B93F70">
          <w:rPr>
            <w:rStyle w:val="Hyperlink"/>
            <w:noProof/>
          </w:rPr>
          <w:t>1.5</w:t>
        </w:r>
        <w:r w:rsidR="00186BB8">
          <w:rPr>
            <w:rFonts w:asciiTheme="minorHAnsi" w:eastAsiaTheme="minorEastAsia" w:hAnsiTheme="minorHAnsi" w:cstheme="minorBidi"/>
            <w:noProof/>
            <w:sz w:val="22"/>
            <w:szCs w:val="22"/>
          </w:rPr>
          <w:tab/>
        </w:r>
        <w:r w:rsidR="00186BB8" w:rsidRPr="00B93F70">
          <w:rPr>
            <w:rStyle w:val="Hyperlink"/>
            <w:noProof/>
          </w:rPr>
          <w:t>Intensity</w:t>
        </w:r>
        <w:r w:rsidR="00186BB8">
          <w:rPr>
            <w:noProof/>
            <w:webHidden/>
          </w:rPr>
          <w:tab/>
        </w:r>
        <w:r w:rsidR="00186BB8">
          <w:rPr>
            <w:noProof/>
            <w:webHidden/>
          </w:rPr>
          <w:fldChar w:fldCharType="begin"/>
        </w:r>
        <w:r w:rsidR="00186BB8">
          <w:rPr>
            <w:noProof/>
            <w:webHidden/>
          </w:rPr>
          <w:instrText xml:space="preserve"> PAGEREF _Toc436830998 \h </w:instrText>
        </w:r>
        <w:r w:rsidR="00186BB8">
          <w:rPr>
            <w:noProof/>
            <w:webHidden/>
          </w:rPr>
        </w:r>
        <w:r w:rsidR="00186BB8">
          <w:rPr>
            <w:noProof/>
            <w:webHidden/>
          </w:rPr>
          <w:fldChar w:fldCharType="separate"/>
        </w:r>
        <w:r w:rsidR="00186BB8">
          <w:rPr>
            <w:noProof/>
            <w:webHidden/>
          </w:rPr>
          <w:t>4</w:t>
        </w:r>
        <w:r w:rsidR="00186BB8">
          <w:rPr>
            <w:noProof/>
            <w:webHidden/>
          </w:rPr>
          <w:fldChar w:fldCharType="end"/>
        </w:r>
      </w:hyperlink>
    </w:p>
    <w:p w:rsidR="00186BB8" w:rsidRDefault="0068101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830999" w:history="1">
        <w:r w:rsidR="00186BB8" w:rsidRPr="00B93F70">
          <w:rPr>
            <w:rStyle w:val="Hyperlink"/>
            <w:noProof/>
          </w:rPr>
          <w:t>1.5.1</w:t>
        </w:r>
        <w:r w:rsidR="00186BB8">
          <w:rPr>
            <w:rFonts w:asciiTheme="minorHAnsi" w:eastAsiaTheme="minorEastAsia" w:hAnsiTheme="minorHAnsi" w:cstheme="minorBidi"/>
            <w:i w:val="0"/>
            <w:iCs w:val="0"/>
            <w:noProof/>
            <w:sz w:val="22"/>
            <w:szCs w:val="22"/>
          </w:rPr>
          <w:tab/>
        </w:r>
        <w:r w:rsidR="00186BB8" w:rsidRPr="00B93F70">
          <w:rPr>
            <w:rStyle w:val="Hyperlink"/>
            <w:noProof/>
          </w:rPr>
          <w:t>Intensity Tables</w:t>
        </w:r>
        <w:r w:rsidR="00186BB8">
          <w:rPr>
            <w:noProof/>
            <w:webHidden/>
          </w:rPr>
          <w:tab/>
        </w:r>
        <w:r w:rsidR="00186BB8">
          <w:rPr>
            <w:noProof/>
            <w:webHidden/>
          </w:rPr>
          <w:fldChar w:fldCharType="begin"/>
        </w:r>
        <w:r w:rsidR="00186BB8">
          <w:rPr>
            <w:noProof/>
            <w:webHidden/>
          </w:rPr>
          <w:instrText xml:space="preserve"> PAGEREF _Toc436830999 \h </w:instrText>
        </w:r>
        <w:r w:rsidR="00186BB8">
          <w:rPr>
            <w:noProof/>
            <w:webHidden/>
          </w:rPr>
        </w:r>
        <w:r w:rsidR="00186BB8">
          <w:rPr>
            <w:noProof/>
            <w:webHidden/>
          </w:rPr>
          <w:fldChar w:fldCharType="separate"/>
        </w:r>
        <w:r w:rsidR="00186BB8">
          <w:rPr>
            <w:noProof/>
            <w:webHidden/>
          </w:rPr>
          <w:t>4</w:t>
        </w:r>
        <w:r w:rsidR="00186BB8">
          <w:rPr>
            <w:noProof/>
            <w:webHidden/>
          </w:rPr>
          <w:fldChar w:fldCharType="end"/>
        </w:r>
      </w:hyperlink>
    </w:p>
    <w:p w:rsidR="00186BB8" w:rsidRDefault="0068101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831000" w:history="1">
        <w:r w:rsidR="00186BB8" w:rsidRPr="00B93F70">
          <w:rPr>
            <w:rStyle w:val="Hyperlink"/>
            <w:noProof/>
          </w:rPr>
          <w:t>1.5.2</w:t>
        </w:r>
        <w:r w:rsidR="00186BB8">
          <w:rPr>
            <w:rFonts w:asciiTheme="minorHAnsi" w:eastAsiaTheme="minorEastAsia" w:hAnsiTheme="minorHAnsi" w:cstheme="minorBidi"/>
            <w:i w:val="0"/>
            <w:iCs w:val="0"/>
            <w:noProof/>
            <w:sz w:val="22"/>
            <w:szCs w:val="22"/>
          </w:rPr>
          <w:tab/>
        </w:r>
        <w:r w:rsidR="00186BB8" w:rsidRPr="00B93F70">
          <w:rPr>
            <w:rStyle w:val="Hyperlink"/>
            <w:noProof/>
          </w:rPr>
          <w:t>Intensity Variability (PropIntensityVar)</w:t>
        </w:r>
        <w:r w:rsidR="00186BB8">
          <w:rPr>
            <w:noProof/>
            <w:webHidden/>
          </w:rPr>
          <w:tab/>
        </w:r>
        <w:r w:rsidR="00186BB8">
          <w:rPr>
            <w:noProof/>
            <w:webHidden/>
          </w:rPr>
          <w:fldChar w:fldCharType="begin"/>
        </w:r>
        <w:r w:rsidR="00186BB8">
          <w:rPr>
            <w:noProof/>
            <w:webHidden/>
          </w:rPr>
          <w:instrText xml:space="preserve"> PAGEREF _Toc436831000 \h </w:instrText>
        </w:r>
        <w:r w:rsidR="00186BB8">
          <w:rPr>
            <w:noProof/>
            <w:webHidden/>
          </w:rPr>
        </w:r>
        <w:r w:rsidR="00186BB8">
          <w:rPr>
            <w:noProof/>
            <w:webHidden/>
          </w:rPr>
          <w:fldChar w:fldCharType="separate"/>
        </w:r>
        <w:r w:rsidR="00186BB8">
          <w:rPr>
            <w:noProof/>
            <w:webHidden/>
          </w:rPr>
          <w:t>4</w:t>
        </w:r>
        <w:r w:rsidR="00186BB8">
          <w:rPr>
            <w:noProof/>
            <w:webHidden/>
          </w:rPr>
          <w:fldChar w:fldCharType="end"/>
        </w:r>
      </w:hyperlink>
    </w:p>
    <w:p w:rsidR="00186BB8" w:rsidRDefault="00681011">
      <w:pPr>
        <w:pStyle w:val="TOC2"/>
        <w:tabs>
          <w:tab w:val="left" w:pos="720"/>
          <w:tab w:val="right" w:leader="dot" w:pos="8976"/>
        </w:tabs>
        <w:rPr>
          <w:rFonts w:asciiTheme="minorHAnsi" w:eastAsiaTheme="minorEastAsia" w:hAnsiTheme="minorHAnsi" w:cstheme="minorBidi"/>
          <w:noProof/>
          <w:sz w:val="22"/>
          <w:szCs w:val="22"/>
        </w:rPr>
      </w:pPr>
      <w:hyperlink w:anchor="_Toc436831001" w:history="1">
        <w:r w:rsidR="00186BB8" w:rsidRPr="00B93F70">
          <w:rPr>
            <w:rStyle w:val="Hyperlink"/>
            <w:noProof/>
          </w:rPr>
          <w:t>1.6</w:t>
        </w:r>
        <w:r w:rsidR="00186BB8">
          <w:rPr>
            <w:rFonts w:asciiTheme="minorHAnsi" w:eastAsiaTheme="minorEastAsia" w:hAnsiTheme="minorHAnsi" w:cstheme="minorBidi"/>
            <w:noProof/>
            <w:sz w:val="22"/>
            <w:szCs w:val="22"/>
          </w:rPr>
          <w:tab/>
        </w:r>
        <w:r w:rsidR="00186BB8" w:rsidRPr="00B93F70">
          <w:rPr>
            <w:rStyle w:val="Hyperlink"/>
            <w:noProof/>
          </w:rPr>
          <w:t>Wind Direction Table</w:t>
        </w:r>
        <w:r w:rsidR="00186BB8">
          <w:rPr>
            <w:noProof/>
            <w:webHidden/>
          </w:rPr>
          <w:tab/>
        </w:r>
        <w:r w:rsidR="00186BB8">
          <w:rPr>
            <w:noProof/>
            <w:webHidden/>
          </w:rPr>
          <w:fldChar w:fldCharType="begin"/>
        </w:r>
        <w:r w:rsidR="00186BB8">
          <w:rPr>
            <w:noProof/>
            <w:webHidden/>
          </w:rPr>
          <w:instrText xml:space="preserve"> PAGEREF _Toc436831001 \h </w:instrText>
        </w:r>
        <w:r w:rsidR="00186BB8">
          <w:rPr>
            <w:noProof/>
            <w:webHidden/>
          </w:rPr>
        </w:r>
        <w:r w:rsidR="00186BB8">
          <w:rPr>
            <w:noProof/>
            <w:webHidden/>
          </w:rPr>
          <w:fldChar w:fldCharType="separate"/>
        </w:r>
        <w:r w:rsidR="00186BB8">
          <w:rPr>
            <w:noProof/>
            <w:webHidden/>
          </w:rPr>
          <w:t>5</w:t>
        </w:r>
        <w:r w:rsidR="00186BB8">
          <w:rPr>
            <w:noProof/>
            <w:webHidden/>
          </w:rPr>
          <w:fldChar w:fldCharType="end"/>
        </w:r>
      </w:hyperlink>
    </w:p>
    <w:p w:rsidR="00186BB8" w:rsidRDefault="00681011">
      <w:pPr>
        <w:pStyle w:val="TOC2"/>
        <w:tabs>
          <w:tab w:val="left" w:pos="720"/>
          <w:tab w:val="right" w:leader="dot" w:pos="8976"/>
        </w:tabs>
        <w:rPr>
          <w:rFonts w:asciiTheme="minorHAnsi" w:eastAsiaTheme="minorEastAsia" w:hAnsiTheme="minorHAnsi" w:cstheme="minorBidi"/>
          <w:noProof/>
          <w:sz w:val="22"/>
          <w:szCs w:val="22"/>
        </w:rPr>
      </w:pPr>
      <w:hyperlink w:anchor="_Toc436831002" w:history="1">
        <w:r w:rsidR="00186BB8" w:rsidRPr="00B93F70">
          <w:rPr>
            <w:rStyle w:val="Hyperlink"/>
            <w:noProof/>
          </w:rPr>
          <w:t>1.7</w:t>
        </w:r>
        <w:r w:rsidR="00186BB8">
          <w:rPr>
            <w:rFonts w:asciiTheme="minorHAnsi" w:eastAsiaTheme="minorEastAsia" w:hAnsiTheme="minorHAnsi" w:cstheme="minorBidi"/>
            <w:noProof/>
            <w:sz w:val="22"/>
            <w:szCs w:val="22"/>
          </w:rPr>
          <w:tab/>
        </w:r>
        <w:r w:rsidR="00186BB8" w:rsidRPr="00B93F70">
          <w:rPr>
            <w:rStyle w:val="Hyperlink"/>
            <w:noProof/>
          </w:rPr>
          <w:t>Ecoregion Modifiers</w:t>
        </w:r>
        <w:r w:rsidR="00186BB8">
          <w:rPr>
            <w:noProof/>
            <w:webHidden/>
          </w:rPr>
          <w:tab/>
        </w:r>
        <w:r w:rsidR="00186BB8">
          <w:rPr>
            <w:noProof/>
            <w:webHidden/>
          </w:rPr>
          <w:fldChar w:fldCharType="begin"/>
        </w:r>
        <w:r w:rsidR="00186BB8">
          <w:rPr>
            <w:noProof/>
            <w:webHidden/>
          </w:rPr>
          <w:instrText xml:space="preserve"> PAGEREF _Toc436831002 \h </w:instrText>
        </w:r>
        <w:r w:rsidR="00186BB8">
          <w:rPr>
            <w:noProof/>
            <w:webHidden/>
          </w:rPr>
        </w:r>
        <w:r w:rsidR="00186BB8">
          <w:rPr>
            <w:noProof/>
            <w:webHidden/>
          </w:rPr>
          <w:fldChar w:fldCharType="separate"/>
        </w:r>
        <w:r w:rsidR="00186BB8">
          <w:rPr>
            <w:noProof/>
            <w:webHidden/>
          </w:rPr>
          <w:t>5</w:t>
        </w:r>
        <w:r w:rsidR="00186BB8">
          <w:rPr>
            <w:noProof/>
            <w:webHidden/>
          </w:rPr>
          <w:fldChar w:fldCharType="end"/>
        </w:r>
      </w:hyperlink>
    </w:p>
    <w:p w:rsidR="00186BB8" w:rsidRDefault="00681011">
      <w:pPr>
        <w:pStyle w:val="TOC2"/>
        <w:tabs>
          <w:tab w:val="left" w:pos="720"/>
          <w:tab w:val="right" w:leader="dot" w:pos="8976"/>
        </w:tabs>
        <w:rPr>
          <w:rFonts w:asciiTheme="minorHAnsi" w:eastAsiaTheme="minorEastAsia" w:hAnsiTheme="minorHAnsi" w:cstheme="minorBidi"/>
          <w:noProof/>
          <w:sz w:val="22"/>
          <w:szCs w:val="22"/>
        </w:rPr>
      </w:pPr>
      <w:hyperlink w:anchor="_Toc436831003" w:history="1">
        <w:r w:rsidR="00186BB8" w:rsidRPr="00B93F70">
          <w:rPr>
            <w:rStyle w:val="Hyperlink"/>
            <w:noProof/>
          </w:rPr>
          <w:t>1.8</w:t>
        </w:r>
        <w:r w:rsidR="00186BB8">
          <w:rPr>
            <w:rFonts w:asciiTheme="minorHAnsi" w:eastAsiaTheme="minorEastAsia" w:hAnsiTheme="minorHAnsi" w:cstheme="minorBidi"/>
            <w:noProof/>
            <w:sz w:val="22"/>
            <w:szCs w:val="22"/>
          </w:rPr>
          <w:tab/>
        </w:r>
        <w:r w:rsidR="00186BB8" w:rsidRPr="00B93F70">
          <w:rPr>
            <w:rStyle w:val="Hyperlink"/>
            <w:noProof/>
          </w:rPr>
          <w:t>Wind Damage</w:t>
        </w:r>
        <w:r w:rsidR="00186BB8">
          <w:rPr>
            <w:noProof/>
            <w:webHidden/>
          </w:rPr>
          <w:tab/>
        </w:r>
        <w:r w:rsidR="00186BB8">
          <w:rPr>
            <w:noProof/>
            <w:webHidden/>
          </w:rPr>
          <w:fldChar w:fldCharType="begin"/>
        </w:r>
        <w:r w:rsidR="00186BB8">
          <w:rPr>
            <w:noProof/>
            <w:webHidden/>
          </w:rPr>
          <w:instrText xml:space="preserve"> PAGEREF _Toc436831003 \h </w:instrText>
        </w:r>
        <w:r w:rsidR="00186BB8">
          <w:rPr>
            <w:noProof/>
            <w:webHidden/>
          </w:rPr>
        </w:r>
        <w:r w:rsidR="00186BB8">
          <w:rPr>
            <w:noProof/>
            <w:webHidden/>
          </w:rPr>
          <w:fldChar w:fldCharType="separate"/>
        </w:r>
        <w:r w:rsidR="00186BB8">
          <w:rPr>
            <w:noProof/>
            <w:webHidden/>
          </w:rPr>
          <w:t>6</w:t>
        </w:r>
        <w:r w:rsidR="00186BB8">
          <w:rPr>
            <w:noProof/>
            <w:webHidden/>
          </w:rPr>
          <w:fldChar w:fldCharType="end"/>
        </w:r>
      </w:hyperlink>
    </w:p>
    <w:p w:rsidR="00186BB8" w:rsidRDefault="00681011">
      <w:pPr>
        <w:pStyle w:val="TOC2"/>
        <w:tabs>
          <w:tab w:val="left" w:pos="720"/>
          <w:tab w:val="right" w:leader="dot" w:pos="8976"/>
        </w:tabs>
        <w:rPr>
          <w:rFonts w:asciiTheme="minorHAnsi" w:eastAsiaTheme="minorEastAsia" w:hAnsiTheme="minorHAnsi" w:cstheme="minorBidi"/>
          <w:noProof/>
          <w:sz w:val="22"/>
          <w:szCs w:val="22"/>
        </w:rPr>
      </w:pPr>
      <w:hyperlink w:anchor="_Toc436831004" w:history="1">
        <w:r w:rsidR="00186BB8" w:rsidRPr="00B93F70">
          <w:rPr>
            <w:rStyle w:val="Hyperlink"/>
            <w:noProof/>
          </w:rPr>
          <w:t>1.9</w:t>
        </w:r>
        <w:r w:rsidR="00186BB8">
          <w:rPr>
            <w:rFonts w:asciiTheme="minorHAnsi" w:eastAsiaTheme="minorEastAsia" w:hAnsiTheme="minorHAnsi" w:cstheme="minorBidi"/>
            <w:noProof/>
            <w:sz w:val="22"/>
            <w:szCs w:val="22"/>
          </w:rPr>
          <w:tab/>
        </w:r>
        <w:r w:rsidR="00186BB8" w:rsidRPr="00B93F70">
          <w:rPr>
            <w:rStyle w:val="Hyperlink"/>
            <w:noProof/>
          </w:rPr>
          <w:t>Major Releases</w:t>
        </w:r>
        <w:r w:rsidR="00186BB8">
          <w:rPr>
            <w:noProof/>
            <w:webHidden/>
          </w:rPr>
          <w:tab/>
        </w:r>
        <w:r w:rsidR="00186BB8">
          <w:rPr>
            <w:noProof/>
            <w:webHidden/>
          </w:rPr>
          <w:fldChar w:fldCharType="begin"/>
        </w:r>
        <w:r w:rsidR="00186BB8">
          <w:rPr>
            <w:noProof/>
            <w:webHidden/>
          </w:rPr>
          <w:instrText xml:space="preserve"> PAGEREF _Toc436831004 \h </w:instrText>
        </w:r>
        <w:r w:rsidR="00186BB8">
          <w:rPr>
            <w:noProof/>
            <w:webHidden/>
          </w:rPr>
        </w:r>
        <w:r w:rsidR="00186BB8">
          <w:rPr>
            <w:noProof/>
            <w:webHidden/>
          </w:rPr>
          <w:fldChar w:fldCharType="separate"/>
        </w:r>
        <w:r w:rsidR="00186BB8">
          <w:rPr>
            <w:noProof/>
            <w:webHidden/>
          </w:rPr>
          <w:t>7</w:t>
        </w:r>
        <w:r w:rsidR="00186BB8">
          <w:rPr>
            <w:noProof/>
            <w:webHidden/>
          </w:rPr>
          <w:fldChar w:fldCharType="end"/>
        </w:r>
      </w:hyperlink>
    </w:p>
    <w:p w:rsidR="00186BB8" w:rsidRDefault="0068101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6831005" w:history="1">
        <w:r w:rsidR="00186BB8" w:rsidRPr="00B93F70">
          <w:rPr>
            <w:rStyle w:val="Hyperlink"/>
            <w:noProof/>
          </w:rPr>
          <w:t>1.9.1</w:t>
        </w:r>
        <w:r w:rsidR="00186BB8">
          <w:rPr>
            <w:rFonts w:asciiTheme="minorHAnsi" w:eastAsiaTheme="minorEastAsia" w:hAnsiTheme="minorHAnsi" w:cstheme="minorBidi"/>
            <w:i w:val="0"/>
            <w:iCs w:val="0"/>
            <w:noProof/>
            <w:sz w:val="22"/>
            <w:szCs w:val="22"/>
          </w:rPr>
          <w:tab/>
        </w:r>
        <w:r w:rsidR="00186BB8" w:rsidRPr="00B93F70">
          <w:rPr>
            <w:rStyle w:val="Hyperlink"/>
            <w:noProof/>
          </w:rPr>
          <w:t>v1.0</w:t>
        </w:r>
        <w:r w:rsidR="00186BB8">
          <w:rPr>
            <w:noProof/>
            <w:webHidden/>
          </w:rPr>
          <w:tab/>
        </w:r>
        <w:r w:rsidR="00186BB8">
          <w:rPr>
            <w:noProof/>
            <w:webHidden/>
          </w:rPr>
          <w:fldChar w:fldCharType="begin"/>
        </w:r>
        <w:r w:rsidR="00186BB8">
          <w:rPr>
            <w:noProof/>
            <w:webHidden/>
          </w:rPr>
          <w:instrText xml:space="preserve"> PAGEREF _Toc436831005 \h </w:instrText>
        </w:r>
        <w:r w:rsidR="00186BB8">
          <w:rPr>
            <w:noProof/>
            <w:webHidden/>
          </w:rPr>
        </w:r>
        <w:r w:rsidR="00186BB8">
          <w:rPr>
            <w:noProof/>
            <w:webHidden/>
          </w:rPr>
          <w:fldChar w:fldCharType="separate"/>
        </w:r>
        <w:r w:rsidR="00186BB8">
          <w:rPr>
            <w:noProof/>
            <w:webHidden/>
          </w:rPr>
          <w:t>7</w:t>
        </w:r>
        <w:r w:rsidR="00186BB8">
          <w:rPr>
            <w:noProof/>
            <w:webHidden/>
          </w:rPr>
          <w:fldChar w:fldCharType="end"/>
        </w:r>
      </w:hyperlink>
    </w:p>
    <w:p w:rsidR="00186BB8" w:rsidRDefault="00681011">
      <w:pPr>
        <w:pStyle w:val="TOC2"/>
        <w:tabs>
          <w:tab w:val="left" w:pos="960"/>
          <w:tab w:val="right" w:leader="dot" w:pos="8976"/>
        </w:tabs>
        <w:rPr>
          <w:rFonts w:asciiTheme="minorHAnsi" w:eastAsiaTheme="minorEastAsia" w:hAnsiTheme="minorHAnsi" w:cstheme="minorBidi"/>
          <w:noProof/>
          <w:sz w:val="22"/>
          <w:szCs w:val="22"/>
        </w:rPr>
      </w:pPr>
      <w:hyperlink w:anchor="_Toc436831006" w:history="1">
        <w:r w:rsidR="00186BB8" w:rsidRPr="00B93F70">
          <w:rPr>
            <w:rStyle w:val="Hyperlink"/>
            <w:noProof/>
          </w:rPr>
          <w:t>1.10</w:t>
        </w:r>
        <w:r w:rsidR="00186BB8">
          <w:rPr>
            <w:rFonts w:asciiTheme="minorHAnsi" w:eastAsiaTheme="minorEastAsia" w:hAnsiTheme="minorHAnsi" w:cstheme="minorBidi"/>
            <w:noProof/>
            <w:sz w:val="22"/>
            <w:szCs w:val="22"/>
          </w:rPr>
          <w:tab/>
        </w:r>
        <w:r w:rsidR="00186BB8" w:rsidRPr="00B93F70">
          <w:rPr>
            <w:rStyle w:val="Hyperlink"/>
            <w:noProof/>
          </w:rPr>
          <w:t>References</w:t>
        </w:r>
        <w:r w:rsidR="00186BB8">
          <w:rPr>
            <w:noProof/>
            <w:webHidden/>
          </w:rPr>
          <w:tab/>
        </w:r>
        <w:r w:rsidR="00186BB8">
          <w:rPr>
            <w:noProof/>
            <w:webHidden/>
          </w:rPr>
          <w:fldChar w:fldCharType="begin"/>
        </w:r>
        <w:r w:rsidR="00186BB8">
          <w:rPr>
            <w:noProof/>
            <w:webHidden/>
          </w:rPr>
          <w:instrText xml:space="preserve"> PAGEREF _Toc436831006 \h </w:instrText>
        </w:r>
        <w:r w:rsidR="00186BB8">
          <w:rPr>
            <w:noProof/>
            <w:webHidden/>
          </w:rPr>
        </w:r>
        <w:r w:rsidR="00186BB8">
          <w:rPr>
            <w:noProof/>
            <w:webHidden/>
          </w:rPr>
          <w:fldChar w:fldCharType="separate"/>
        </w:r>
        <w:r w:rsidR="00186BB8">
          <w:rPr>
            <w:noProof/>
            <w:webHidden/>
          </w:rPr>
          <w:t>7</w:t>
        </w:r>
        <w:r w:rsidR="00186BB8">
          <w:rPr>
            <w:noProof/>
            <w:webHidden/>
          </w:rPr>
          <w:fldChar w:fldCharType="end"/>
        </w:r>
      </w:hyperlink>
    </w:p>
    <w:p w:rsidR="00186BB8" w:rsidRDefault="00681011">
      <w:pPr>
        <w:pStyle w:val="TOC2"/>
        <w:tabs>
          <w:tab w:val="left" w:pos="960"/>
          <w:tab w:val="right" w:leader="dot" w:pos="8976"/>
        </w:tabs>
        <w:rPr>
          <w:rFonts w:asciiTheme="minorHAnsi" w:eastAsiaTheme="minorEastAsia" w:hAnsiTheme="minorHAnsi" w:cstheme="minorBidi"/>
          <w:noProof/>
          <w:sz w:val="22"/>
          <w:szCs w:val="22"/>
        </w:rPr>
      </w:pPr>
      <w:hyperlink w:anchor="_Toc436831007" w:history="1">
        <w:r w:rsidR="00186BB8" w:rsidRPr="00B93F70">
          <w:rPr>
            <w:rStyle w:val="Hyperlink"/>
            <w:noProof/>
          </w:rPr>
          <w:t>1.11</w:t>
        </w:r>
        <w:r w:rsidR="00186BB8">
          <w:rPr>
            <w:rFonts w:asciiTheme="minorHAnsi" w:eastAsiaTheme="minorEastAsia" w:hAnsiTheme="minorHAnsi" w:cstheme="minorBidi"/>
            <w:noProof/>
            <w:sz w:val="22"/>
            <w:szCs w:val="22"/>
          </w:rPr>
          <w:tab/>
        </w:r>
        <w:r w:rsidR="00186BB8" w:rsidRPr="00B93F70">
          <w:rPr>
            <w:rStyle w:val="Hyperlink"/>
            <w:noProof/>
          </w:rPr>
          <w:t>Acknowledgements</w:t>
        </w:r>
        <w:r w:rsidR="00186BB8">
          <w:rPr>
            <w:noProof/>
            <w:webHidden/>
          </w:rPr>
          <w:tab/>
        </w:r>
        <w:r w:rsidR="00186BB8">
          <w:rPr>
            <w:noProof/>
            <w:webHidden/>
          </w:rPr>
          <w:fldChar w:fldCharType="begin"/>
        </w:r>
        <w:r w:rsidR="00186BB8">
          <w:rPr>
            <w:noProof/>
            <w:webHidden/>
          </w:rPr>
          <w:instrText xml:space="preserve"> PAGEREF _Toc436831007 \h </w:instrText>
        </w:r>
        <w:r w:rsidR="00186BB8">
          <w:rPr>
            <w:noProof/>
            <w:webHidden/>
          </w:rPr>
        </w:r>
        <w:r w:rsidR="00186BB8">
          <w:rPr>
            <w:noProof/>
            <w:webHidden/>
          </w:rPr>
          <w:fldChar w:fldCharType="separate"/>
        </w:r>
        <w:r w:rsidR="00186BB8">
          <w:rPr>
            <w:noProof/>
            <w:webHidden/>
          </w:rPr>
          <w:t>7</w:t>
        </w:r>
        <w:r w:rsidR="00186BB8">
          <w:rPr>
            <w:noProof/>
            <w:webHidden/>
          </w:rPr>
          <w:fldChar w:fldCharType="end"/>
        </w:r>
      </w:hyperlink>
    </w:p>
    <w:p w:rsidR="00186BB8" w:rsidRDefault="0068101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6831008" w:history="1">
        <w:r w:rsidR="00186BB8" w:rsidRPr="00B93F70">
          <w:rPr>
            <w:rStyle w:val="Hyperlink"/>
            <w:noProof/>
          </w:rPr>
          <w:t>2</w:t>
        </w:r>
        <w:r w:rsidR="00186BB8">
          <w:rPr>
            <w:rFonts w:asciiTheme="minorHAnsi" w:eastAsiaTheme="minorEastAsia" w:hAnsiTheme="minorHAnsi" w:cstheme="minorBidi"/>
            <w:b w:val="0"/>
            <w:bCs w:val="0"/>
            <w:caps w:val="0"/>
            <w:noProof/>
            <w:sz w:val="22"/>
            <w:szCs w:val="22"/>
          </w:rPr>
          <w:tab/>
        </w:r>
        <w:r w:rsidR="00186BB8" w:rsidRPr="00B93F70">
          <w:rPr>
            <w:rStyle w:val="Hyperlink"/>
            <w:noProof/>
          </w:rPr>
          <w:t>Input File</w:t>
        </w:r>
        <w:r w:rsidR="00186BB8">
          <w:rPr>
            <w:noProof/>
            <w:webHidden/>
          </w:rPr>
          <w:tab/>
        </w:r>
        <w:r w:rsidR="00186BB8">
          <w:rPr>
            <w:noProof/>
            <w:webHidden/>
          </w:rPr>
          <w:fldChar w:fldCharType="begin"/>
        </w:r>
        <w:r w:rsidR="00186BB8">
          <w:rPr>
            <w:noProof/>
            <w:webHidden/>
          </w:rPr>
          <w:instrText xml:space="preserve"> PAGEREF _Toc436831008 \h </w:instrText>
        </w:r>
        <w:r w:rsidR="00186BB8">
          <w:rPr>
            <w:noProof/>
            <w:webHidden/>
          </w:rPr>
        </w:r>
        <w:r w:rsidR="00186BB8">
          <w:rPr>
            <w:noProof/>
            <w:webHidden/>
          </w:rPr>
          <w:fldChar w:fldCharType="separate"/>
        </w:r>
        <w:r w:rsidR="00186BB8">
          <w:rPr>
            <w:noProof/>
            <w:webHidden/>
          </w:rPr>
          <w:t>8</w:t>
        </w:r>
        <w:r w:rsidR="00186BB8">
          <w:rPr>
            <w:noProof/>
            <w:webHidden/>
          </w:rPr>
          <w:fldChar w:fldCharType="end"/>
        </w:r>
      </w:hyperlink>
    </w:p>
    <w:p w:rsidR="00186BB8" w:rsidRDefault="00681011">
      <w:pPr>
        <w:pStyle w:val="TOC2"/>
        <w:tabs>
          <w:tab w:val="left" w:pos="720"/>
          <w:tab w:val="right" w:leader="dot" w:pos="8976"/>
        </w:tabs>
        <w:rPr>
          <w:rFonts w:asciiTheme="minorHAnsi" w:eastAsiaTheme="minorEastAsia" w:hAnsiTheme="minorHAnsi" w:cstheme="minorBidi"/>
          <w:noProof/>
          <w:sz w:val="22"/>
          <w:szCs w:val="22"/>
        </w:rPr>
      </w:pPr>
      <w:hyperlink w:anchor="_Toc436831009" w:history="1">
        <w:r w:rsidR="00186BB8" w:rsidRPr="00B93F70">
          <w:rPr>
            <w:rStyle w:val="Hyperlink"/>
            <w:noProof/>
          </w:rPr>
          <w:t>2.1</w:t>
        </w:r>
        <w:r w:rsidR="00186BB8">
          <w:rPr>
            <w:rFonts w:asciiTheme="minorHAnsi" w:eastAsiaTheme="minorEastAsia" w:hAnsiTheme="minorHAnsi" w:cstheme="minorBidi"/>
            <w:noProof/>
            <w:sz w:val="22"/>
            <w:szCs w:val="22"/>
          </w:rPr>
          <w:tab/>
        </w:r>
        <w:r w:rsidR="00186BB8" w:rsidRPr="00B93F70">
          <w:rPr>
            <w:rStyle w:val="Hyperlink"/>
            <w:noProof/>
          </w:rPr>
          <w:t>Example File</w:t>
        </w:r>
        <w:r w:rsidR="00186BB8">
          <w:rPr>
            <w:noProof/>
            <w:webHidden/>
          </w:rPr>
          <w:tab/>
        </w:r>
        <w:r w:rsidR="00186BB8">
          <w:rPr>
            <w:noProof/>
            <w:webHidden/>
          </w:rPr>
          <w:fldChar w:fldCharType="begin"/>
        </w:r>
        <w:r w:rsidR="00186BB8">
          <w:rPr>
            <w:noProof/>
            <w:webHidden/>
          </w:rPr>
          <w:instrText xml:space="preserve"> PAGEREF _Toc436831009 \h </w:instrText>
        </w:r>
        <w:r w:rsidR="00186BB8">
          <w:rPr>
            <w:noProof/>
            <w:webHidden/>
          </w:rPr>
        </w:r>
        <w:r w:rsidR="00186BB8">
          <w:rPr>
            <w:noProof/>
            <w:webHidden/>
          </w:rPr>
          <w:fldChar w:fldCharType="separate"/>
        </w:r>
        <w:r w:rsidR="00186BB8">
          <w:rPr>
            <w:noProof/>
            <w:webHidden/>
          </w:rPr>
          <w:t>8</w:t>
        </w:r>
        <w:r w:rsidR="00186BB8">
          <w:rPr>
            <w:noProof/>
            <w:webHidden/>
          </w:rPr>
          <w:fldChar w:fldCharType="end"/>
        </w:r>
      </w:hyperlink>
    </w:p>
    <w:p w:rsidR="00186BB8" w:rsidRDefault="00681011">
      <w:pPr>
        <w:pStyle w:val="TOC2"/>
        <w:tabs>
          <w:tab w:val="left" w:pos="720"/>
          <w:tab w:val="right" w:leader="dot" w:pos="8976"/>
        </w:tabs>
        <w:rPr>
          <w:rFonts w:asciiTheme="minorHAnsi" w:eastAsiaTheme="minorEastAsia" w:hAnsiTheme="minorHAnsi" w:cstheme="minorBidi"/>
          <w:noProof/>
          <w:sz w:val="22"/>
          <w:szCs w:val="22"/>
        </w:rPr>
      </w:pPr>
      <w:hyperlink w:anchor="_Toc436831010" w:history="1">
        <w:r w:rsidR="00186BB8" w:rsidRPr="00B93F70">
          <w:rPr>
            <w:rStyle w:val="Hyperlink"/>
            <w:noProof/>
          </w:rPr>
          <w:t>2.2</w:t>
        </w:r>
        <w:r w:rsidR="00186BB8">
          <w:rPr>
            <w:rFonts w:asciiTheme="minorHAnsi" w:eastAsiaTheme="minorEastAsia" w:hAnsiTheme="minorHAnsi" w:cstheme="minorBidi"/>
            <w:noProof/>
            <w:sz w:val="22"/>
            <w:szCs w:val="22"/>
          </w:rPr>
          <w:tab/>
        </w:r>
        <w:r w:rsidR="00186BB8" w:rsidRPr="00B93F70">
          <w:rPr>
            <w:rStyle w:val="Hyperlink"/>
            <w:noProof/>
          </w:rPr>
          <w:t>LandisData</w:t>
        </w:r>
        <w:r w:rsidR="00186BB8">
          <w:rPr>
            <w:noProof/>
            <w:webHidden/>
          </w:rPr>
          <w:tab/>
        </w:r>
        <w:r w:rsidR="00186BB8">
          <w:rPr>
            <w:noProof/>
            <w:webHidden/>
          </w:rPr>
          <w:fldChar w:fldCharType="begin"/>
        </w:r>
        <w:r w:rsidR="00186BB8">
          <w:rPr>
            <w:noProof/>
            <w:webHidden/>
          </w:rPr>
          <w:instrText xml:space="preserve"> PAGEREF _Toc436831010 \h </w:instrText>
        </w:r>
        <w:r w:rsidR="00186BB8">
          <w:rPr>
            <w:noProof/>
            <w:webHidden/>
          </w:rPr>
        </w:r>
        <w:r w:rsidR="00186BB8">
          <w:rPr>
            <w:noProof/>
            <w:webHidden/>
          </w:rPr>
          <w:fldChar w:fldCharType="separate"/>
        </w:r>
        <w:r w:rsidR="00186BB8">
          <w:rPr>
            <w:noProof/>
            <w:webHidden/>
          </w:rPr>
          <w:t>10</w:t>
        </w:r>
        <w:r w:rsidR="00186BB8">
          <w:rPr>
            <w:noProof/>
            <w:webHidden/>
          </w:rPr>
          <w:fldChar w:fldCharType="end"/>
        </w:r>
      </w:hyperlink>
    </w:p>
    <w:p w:rsidR="00186BB8" w:rsidRDefault="00681011">
      <w:pPr>
        <w:pStyle w:val="TOC2"/>
        <w:tabs>
          <w:tab w:val="left" w:pos="720"/>
          <w:tab w:val="right" w:leader="dot" w:pos="8976"/>
        </w:tabs>
        <w:rPr>
          <w:rFonts w:asciiTheme="minorHAnsi" w:eastAsiaTheme="minorEastAsia" w:hAnsiTheme="minorHAnsi" w:cstheme="minorBidi"/>
          <w:noProof/>
          <w:sz w:val="22"/>
          <w:szCs w:val="22"/>
        </w:rPr>
      </w:pPr>
      <w:hyperlink w:anchor="_Toc436831011" w:history="1">
        <w:r w:rsidR="00186BB8" w:rsidRPr="00B93F70">
          <w:rPr>
            <w:rStyle w:val="Hyperlink"/>
            <w:noProof/>
          </w:rPr>
          <w:t>2.3</w:t>
        </w:r>
        <w:r w:rsidR="00186BB8">
          <w:rPr>
            <w:rFonts w:asciiTheme="minorHAnsi" w:eastAsiaTheme="minorEastAsia" w:hAnsiTheme="minorHAnsi" w:cstheme="minorBidi"/>
            <w:noProof/>
            <w:sz w:val="22"/>
            <w:szCs w:val="22"/>
          </w:rPr>
          <w:tab/>
        </w:r>
        <w:r w:rsidR="00186BB8" w:rsidRPr="00B93F70">
          <w:rPr>
            <w:rStyle w:val="Hyperlink"/>
            <w:noProof/>
          </w:rPr>
          <w:t>Timestep</w:t>
        </w:r>
        <w:r w:rsidR="00186BB8">
          <w:rPr>
            <w:noProof/>
            <w:webHidden/>
          </w:rPr>
          <w:tab/>
        </w:r>
        <w:r w:rsidR="00186BB8">
          <w:rPr>
            <w:noProof/>
            <w:webHidden/>
          </w:rPr>
          <w:fldChar w:fldCharType="begin"/>
        </w:r>
        <w:r w:rsidR="00186BB8">
          <w:rPr>
            <w:noProof/>
            <w:webHidden/>
          </w:rPr>
          <w:instrText xml:space="preserve"> PAGEREF _Toc436831011 \h </w:instrText>
        </w:r>
        <w:r w:rsidR="00186BB8">
          <w:rPr>
            <w:noProof/>
            <w:webHidden/>
          </w:rPr>
        </w:r>
        <w:r w:rsidR="00186BB8">
          <w:rPr>
            <w:noProof/>
            <w:webHidden/>
          </w:rPr>
          <w:fldChar w:fldCharType="separate"/>
        </w:r>
        <w:r w:rsidR="00186BB8">
          <w:rPr>
            <w:noProof/>
            <w:webHidden/>
          </w:rPr>
          <w:t>10</w:t>
        </w:r>
        <w:r w:rsidR="00186BB8">
          <w:rPr>
            <w:noProof/>
            <w:webHidden/>
          </w:rPr>
          <w:fldChar w:fldCharType="end"/>
        </w:r>
      </w:hyperlink>
    </w:p>
    <w:p w:rsidR="00186BB8" w:rsidRDefault="00681011">
      <w:pPr>
        <w:pStyle w:val="TOC2"/>
        <w:tabs>
          <w:tab w:val="left" w:pos="720"/>
          <w:tab w:val="right" w:leader="dot" w:pos="8976"/>
        </w:tabs>
        <w:rPr>
          <w:rFonts w:asciiTheme="minorHAnsi" w:eastAsiaTheme="minorEastAsia" w:hAnsiTheme="minorHAnsi" w:cstheme="minorBidi"/>
          <w:noProof/>
          <w:sz w:val="22"/>
          <w:szCs w:val="22"/>
        </w:rPr>
      </w:pPr>
      <w:hyperlink w:anchor="_Toc436831012" w:history="1">
        <w:r w:rsidR="00186BB8" w:rsidRPr="00B93F70">
          <w:rPr>
            <w:rStyle w:val="Hyperlink"/>
            <w:noProof/>
          </w:rPr>
          <w:t>2.4</w:t>
        </w:r>
        <w:r w:rsidR="00186BB8">
          <w:rPr>
            <w:rFonts w:asciiTheme="minorHAnsi" w:eastAsiaTheme="minorEastAsia" w:hAnsiTheme="minorHAnsi" w:cstheme="minorBidi"/>
            <w:noProof/>
            <w:sz w:val="22"/>
            <w:szCs w:val="22"/>
          </w:rPr>
          <w:tab/>
        </w:r>
        <w:r w:rsidR="00186BB8" w:rsidRPr="00B93F70">
          <w:rPr>
            <w:rStyle w:val="Hyperlink"/>
            <w:noProof/>
          </w:rPr>
          <w:t>NumEventsMean</w:t>
        </w:r>
        <w:r w:rsidR="00186BB8">
          <w:rPr>
            <w:noProof/>
            <w:webHidden/>
          </w:rPr>
          <w:tab/>
        </w:r>
        <w:r w:rsidR="00186BB8">
          <w:rPr>
            <w:noProof/>
            <w:webHidden/>
          </w:rPr>
          <w:fldChar w:fldCharType="begin"/>
        </w:r>
        <w:r w:rsidR="00186BB8">
          <w:rPr>
            <w:noProof/>
            <w:webHidden/>
          </w:rPr>
          <w:instrText xml:space="preserve"> PAGEREF _Toc436831012 \h </w:instrText>
        </w:r>
        <w:r w:rsidR="00186BB8">
          <w:rPr>
            <w:noProof/>
            <w:webHidden/>
          </w:rPr>
        </w:r>
        <w:r w:rsidR="00186BB8">
          <w:rPr>
            <w:noProof/>
            <w:webHidden/>
          </w:rPr>
          <w:fldChar w:fldCharType="separate"/>
        </w:r>
        <w:r w:rsidR="00186BB8">
          <w:rPr>
            <w:noProof/>
            <w:webHidden/>
          </w:rPr>
          <w:t>10</w:t>
        </w:r>
        <w:r w:rsidR="00186BB8">
          <w:rPr>
            <w:noProof/>
            <w:webHidden/>
          </w:rPr>
          <w:fldChar w:fldCharType="end"/>
        </w:r>
      </w:hyperlink>
    </w:p>
    <w:p w:rsidR="00186BB8" w:rsidRDefault="00681011">
      <w:pPr>
        <w:pStyle w:val="TOC2"/>
        <w:tabs>
          <w:tab w:val="left" w:pos="720"/>
          <w:tab w:val="right" w:leader="dot" w:pos="8976"/>
        </w:tabs>
        <w:rPr>
          <w:rFonts w:asciiTheme="minorHAnsi" w:eastAsiaTheme="minorEastAsia" w:hAnsiTheme="minorHAnsi" w:cstheme="minorBidi"/>
          <w:noProof/>
          <w:sz w:val="22"/>
          <w:szCs w:val="22"/>
        </w:rPr>
      </w:pPr>
      <w:hyperlink w:anchor="_Toc436831013" w:history="1">
        <w:r w:rsidR="00186BB8" w:rsidRPr="00B93F70">
          <w:rPr>
            <w:rStyle w:val="Hyperlink"/>
            <w:noProof/>
          </w:rPr>
          <w:t>2.5</w:t>
        </w:r>
        <w:r w:rsidR="00186BB8">
          <w:rPr>
            <w:rFonts w:asciiTheme="minorHAnsi" w:eastAsiaTheme="minorEastAsia" w:hAnsiTheme="minorHAnsi" w:cstheme="minorBidi"/>
            <w:noProof/>
            <w:sz w:val="22"/>
            <w:szCs w:val="22"/>
          </w:rPr>
          <w:tab/>
        </w:r>
        <w:r w:rsidR="00186BB8" w:rsidRPr="00B93F70">
          <w:rPr>
            <w:rStyle w:val="Hyperlink"/>
            <w:noProof/>
          </w:rPr>
          <w:t>NumEventsStDev</w:t>
        </w:r>
        <w:r w:rsidR="00186BB8">
          <w:rPr>
            <w:noProof/>
            <w:webHidden/>
          </w:rPr>
          <w:tab/>
        </w:r>
        <w:r w:rsidR="00186BB8">
          <w:rPr>
            <w:noProof/>
            <w:webHidden/>
          </w:rPr>
          <w:fldChar w:fldCharType="begin"/>
        </w:r>
        <w:r w:rsidR="00186BB8">
          <w:rPr>
            <w:noProof/>
            <w:webHidden/>
          </w:rPr>
          <w:instrText xml:space="preserve"> PAGEREF _Toc436831013 \h </w:instrText>
        </w:r>
        <w:r w:rsidR="00186BB8">
          <w:rPr>
            <w:noProof/>
            <w:webHidden/>
          </w:rPr>
        </w:r>
        <w:r w:rsidR="00186BB8">
          <w:rPr>
            <w:noProof/>
            <w:webHidden/>
          </w:rPr>
          <w:fldChar w:fldCharType="separate"/>
        </w:r>
        <w:r w:rsidR="00186BB8">
          <w:rPr>
            <w:noProof/>
            <w:webHidden/>
          </w:rPr>
          <w:t>10</w:t>
        </w:r>
        <w:r w:rsidR="00186BB8">
          <w:rPr>
            <w:noProof/>
            <w:webHidden/>
          </w:rPr>
          <w:fldChar w:fldCharType="end"/>
        </w:r>
      </w:hyperlink>
    </w:p>
    <w:p w:rsidR="00186BB8" w:rsidRDefault="00681011">
      <w:pPr>
        <w:pStyle w:val="TOC2"/>
        <w:tabs>
          <w:tab w:val="left" w:pos="720"/>
          <w:tab w:val="right" w:leader="dot" w:pos="8976"/>
        </w:tabs>
        <w:rPr>
          <w:rFonts w:asciiTheme="minorHAnsi" w:eastAsiaTheme="minorEastAsia" w:hAnsiTheme="minorHAnsi" w:cstheme="minorBidi"/>
          <w:noProof/>
          <w:sz w:val="22"/>
          <w:szCs w:val="22"/>
        </w:rPr>
      </w:pPr>
      <w:hyperlink w:anchor="_Toc436831014" w:history="1">
        <w:r w:rsidR="00186BB8" w:rsidRPr="00B93F70">
          <w:rPr>
            <w:rStyle w:val="Hyperlink"/>
            <w:noProof/>
          </w:rPr>
          <w:t>2.6</w:t>
        </w:r>
        <w:r w:rsidR="00186BB8">
          <w:rPr>
            <w:rFonts w:asciiTheme="minorHAnsi" w:eastAsiaTheme="minorEastAsia" w:hAnsiTheme="minorHAnsi" w:cstheme="minorBidi"/>
            <w:noProof/>
            <w:sz w:val="22"/>
            <w:szCs w:val="22"/>
          </w:rPr>
          <w:tab/>
        </w:r>
        <w:r w:rsidR="00186BB8" w:rsidRPr="00B93F70">
          <w:rPr>
            <w:rStyle w:val="Hyperlink"/>
            <w:noProof/>
          </w:rPr>
          <w:t>TornadoLengthLambda</w:t>
        </w:r>
        <w:r w:rsidR="00186BB8">
          <w:rPr>
            <w:noProof/>
            <w:webHidden/>
          </w:rPr>
          <w:tab/>
        </w:r>
        <w:r w:rsidR="00186BB8">
          <w:rPr>
            <w:noProof/>
            <w:webHidden/>
          </w:rPr>
          <w:fldChar w:fldCharType="begin"/>
        </w:r>
        <w:r w:rsidR="00186BB8">
          <w:rPr>
            <w:noProof/>
            <w:webHidden/>
          </w:rPr>
          <w:instrText xml:space="preserve"> PAGEREF _Toc436831014 \h </w:instrText>
        </w:r>
        <w:r w:rsidR="00186BB8">
          <w:rPr>
            <w:noProof/>
            <w:webHidden/>
          </w:rPr>
        </w:r>
        <w:r w:rsidR="00186BB8">
          <w:rPr>
            <w:noProof/>
            <w:webHidden/>
          </w:rPr>
          <w:fldChar w:fldCharType="separate"/>
        </w:r>
        <w:r w:rsidR="00186BB8">
          <w:rPr>
            <w:noProof/>
            <w:webHidden/>
          </w:rPr>
          <w:t>10</w:t>
        </w:r>
        <w:r w:rsidR="00186BB8">
          <w:rPr>
            <w:noProof/>
            <w:webHidden/>
          </w:rPr>
          <w:fldChar w:fldCharType="end"/>
        </w:r>
      </w:hyperlink>
    </w:p>
    <w:p w:rsidR="00186BB8" w:rsidRDefault="00681011">
      <w:pPr>
        <w:pStyle w:val="TOC2"/>
        <w:tabs>
          <w:tab w:val="left" w:pos="720"/>
          <w:tab w:val="right" w:leader="dot" w:pos="8976"/>
        </w:tabs>
        <w:rPr>
          <w:rFonts w:asciiTheme="minorHAnsi" w:eastAsiaTheme="minorEastAsia" w:hAnsiTheme="minorHAnsi" w:cstheme="minorBidi"/>
          <w:noProof/>
          <w:sz w:val="22"/>
          <w:szCs w:val="22"/>
        </w:rPr>
      </w:pPr>
      <w:hyperlink w:anchor="_Toc436831015" w:history="1">
        <w:r w:rsidR="00186BB8" w:rsidRPr="00B93F70">
          <w:rPr>
            <w:rStyle w:val="Hyperlink"/>
            <w:noProof/>
          </w:rPr>
          <w:t>2.7</w:t>
        </w:r>
        <w:r w:rsidR="00186BB8">
          <w:rPr>
            <w:rFonts w:asciiTheme="minorHAnsi" w:eastAsiaTheme="minorEastAsia" w:hAnsiTheme="minorHAnsi" w:cstheme="minorBidi"/>
            <w:noProof/>
            <w:sz w:val="22"/>
            <w:szCs w:val="22"/>
          </w:rPr>
          <w:tab/>
        </w:r>
        <w:r w:rsidR="00186BB8" w:rsidRPr="00B93F70">
          <w:rPr>
            <w:rStyle w:val="Hyperlink"/>
            <w:noProof/>
          </w:rPr>
          <w:t>TornadoLengthAlpha</w:t>
        </w:r>
        <w:r w:rsidR="00186BB8">
          <w:rPr>
            <w:noProof/>
            <w:webHidden/>
          </w:rPr>
          <w:tab/>
        </w:r>
        <w:r w:rsidR="00186BB8">
          <w:rPr>
            <w:noProof/>
            <w:webHidden/>
          </w:rPr>
          <w:fldChar w:fldCharType="begin"/>
        </w:r>
        <w:r w:rsidR="00186BB8">
          <w:rPr>
            <w:noProof/>
            <w:webHidden/>
          </w:rPr>
          <w:instrText xml:space="preserve"> PAGEREF _Toc436831015 \h </w:instrText>
        </w:r>
        <w:r w:rsidR="00186BB8">
          <w:rPr>
            <w:noProof/>
            <w:webHidden/>
          </w:rPr>
        </w:r>
        <w:r w:rsidR="00186BB8">
          <w:rPr>
            <w:noProof/>
            <w:webHidden/>
          </w:rPr>
          <w:fldChar w:fldCharType="separate"/>
        </w:r>
        <w:r w:rsidR="00186BB8">
          <w:rPr>
            <w:noProof/>
            <w:webHidden/>
          </w:rPr>
          <w:t>10</w:t>
        </w:r>
        <w:r w:rsidR="00186BB8">
          <w:rPr>
            <w:noProof/>
            <w:webHidden/>
          </w:rPr>
          <w:fldChar w:fldCharType="end"/>
        </w:r>
      </w:hyperlink>
    </w:p>
    <w:p w:rsidR="00186BB8" w:rsidRDefault="00681011">
      <w:pPr>
        <w:pStyle w:val="TOC2"/>
        <w:tabs>
          <w:tab w:val="left" w:pos="720"/>
          <w:tab w:val="right" w:leader="dot" w:pos="8976"/>
        </w:tabs>
        <w:rPr>
          <w:rFonts w:asciiTheme="minorHAnsi" w:eastAsiaTheme="minorEastAsia" w:hAnsiTheme="minorHAnsi" w:cstheme="minorBidi"/>
          <w:noProof/>
          <w:sz w:val="22"/>
          <w:szCs w:val="22"/>
        </w:rPr>
      </w:pPr>
      <w:hyperlink w:anchor="_Toc436831016" w:history="1">
        <w:r w:rsidR="00186BB8" w:rsidRPr="00B93F70">
          <w:rPr>
            <w:rStyle w:val="Hyperlink"/>
            <w:noProof/>
          </w:rPr>
          <w:t>2.8</w:t>
        </w:r>
        <w:r w:rsidR="00186BB8">
          <w:rPr>
            <w:rFonts w:asciiTheme="minorHAnsi" w:eastAsiaTheme="minorEastAsia" w:hAnsiTheme="minorHAnsi" w:cstheme="minorBidi"/>
            <w:noProof/>
            <w:sz w:val="22"/>
            <w:szCs w:val="22"/>
          </w:rPr>
          <w:tab/>
        </w:r>
        <w:r w:rsidR="00186BB8" w:rsidRPr="00B93F70">
          <w:rPr>
            <w:rStyle w:val="Hyperlink"/>
            <w:noProof/>
          </w:rPr>
          <w:t>TornadoWidth</w:t>
        </w:r>
        <w:r w:rsidR="00186BB8">
          <w:rPr>
            <w:noProof/>
            <w:webHidden/>
          </w:rPr>
          <w:tab/>
        </w:r>
        <w:r w:rsidR="00186BB8">
          <w:rPr>
            <w:noProof/>
            <w:webHidden/>
          </w:rPr>
          <w:fldChar w:fldCharType="begin"/>
        </w:r>
        <w:r w:rsidR="00186BB8">
          <w:rPr>
            <w:noProof/>
            <w:webHidden/>
          </w:rPr>
          <w:instrText xml:space="preserve"> PAGEREF _Toc436831016 \h </w:instrText>
        </w:r>
        <w:r w:rsidR="00186BB8">
          <w:rPr>
            <w:noProof/>
            <w:webHidden/>
          </w:rPr>
        </w:r>
        <w:r w:rsidR="00186BB8">
          <w:rPr>
            <w:noProof/>
            <w:webHidden/>
          </w:rPr>
          <w:fldChar w:fldCharType="separate"/>
        </w:r>
        <w:r w:rsidR="00186BB8">
          <w:rPr>
            <w:noProof/>
            <w:webHidden/>
          </w:rPr>
          <w:t>10</w:t>
        </w:r>
        <w:r w:rsidR="00186BB8">
          <w:rPr>
            <w:noProof/>
            <w:webHidden/>
          </w:rPr>
          <w:fldChar w:fldCharType="end"/>
        </w:r>
      </w:hyperlink>
    </w:p>
    <w:p w:rsidR="00186BB8" w:rsidRDefault="00681011">
      <w:pPr>
        <w:pStyle w:val="TOC2"/>
        <w:tabs>
          <w:tab w:val="left" w:pos="720"/>
          <w:tab w:val="right" w:leader="dot" w:pos="8976"/>
        </w:tabs>
        <w:rPr>
          <w:rFonts w:asciiTheme="minorHAnsi" w:eastAsiaTheme="minorEastAsia" w:hAnsiTheme="minorHAnsi" w:cstheme="minorBidi"/>
          <w:noProof/>
          <w:sz w:val="22"/>
          <w:szCs w:val="22"/>
        </w:rPr>
      </w:pPr>
      <w:hyperlink w:anchor="_Toc436831017" w:history="1">
        <w:r w:rsidR="00186BB8" w:rsidRPr="00B93F70">
          <w:rPr>
            <w:rStyle w:val="Hyperlink"/>
            <w:noProof/>
          </w:rPr>
          <w:t>2.9</w:t>
        </w:r>
        <w:r w:rsidR="00186BB8">
          <w:rPr>
            <w:rFonts w:asciiTheme="minorHAnsi" w:eastAsiaTheme="minorEastAsia" w:hAnsiTheme="minorHAnsi" w:cstheme="minorBidi"/>
            <w:noProof/>
            <w:sz w:val="22"/>
            <w:szCs w:val="22"/>
          </w:rPr>
          <w:tab/>
        </w:r>
        <w:r w:rsidR="00186BB8" w:rsidRPr="00B93F70">
          <w:rPr>
            <w:rStyle w:val="Hyperlink"/>
            <w:noProof/>
          </w:rPr>
          <w:t>TornadoIntensityTable</w:t>
        </w:r>
        <w:r w:rsidR="00186BB8">
          <w:rPr>
            <w:noProof/>
            <w:webHidden/>
          </w:rPr>
          <w:tab/>
        </w:r>
        <w:r w:rsidR="00186BB8">
          <w:rPr>
            <w:noProof/>
            <w:webHidden/>
          </w:rPr>
          <w:fldChar w:fldCharType="begin"/>
        </w:r>
        <w:r w:rsidR="00186BB8">
          <w:rPr>
            <w:noProof/>
            <w:webHidden/>
          </w:rPr>
          <w:instrText xml:space="preserve"> PAGEREF _Toc436831017 \h </w:instrText>
        </w:r>
        <w:r w:rsidR="00186BB8">
          <w:rPr>
            <w:noProof/>
            <w:webHidden/>
          </w:rPr>
        </w:r>
        <w:r w:rsidR="00186BB8">
          <w:rPr>
            <w:noProof/>
            <w:webHidden/>
          </w:rPr>
          <w:fldChar w:fldCharType="separate"/>
        </w:r>
        <w:r w:rsidR="00186BB8">
          <w:rPr>
            <w:noProof/>
            <w:webHidden/>
          </w:rPr>
          <w:t>10</w:t>
        </w:r>
        <w:r w:rsidR="00186BB8">
          <w:rPr>
            <w:noProof/>
            <w:webHidden/>
          </w:rPr>
          <w:fldChar w:fldCharType="end"/>
        </w:r>
      </w:hyperlink>
    </w:p>
    <w:p w:rsidR="00186BB8" w:rsidRDefault="00681011">
      <w:pPr>
        <w:pStyle w:val="TOC2"/>
        <w:tabs>
          <w:tab w:val="left" w:pos="960"/>
          <w:tab w:val="right" w:leader="dot" w:pos="8976"/>
        </w:tabs>
        <w:rPr>
          <w:rFonts w:asciiTheme="minorHAnsi" w:eastAsiaTheme="minorEastAsia" w:hAnsiTheme="minorHAnsi" w:cstheme="minorBidi"/>
          <w:noProof/>
          <w:sz w:val="22"/>
          <w:szCs w:val="22"/>
        </w:rPr>
      </w:pPr>
      <w:hyperlink w:anchor="_Toc436831018" w:history="1">
        <w:r w:rsidR="00186BB8" w:rsidRPr="00B93F70">
          <w:rPr>
            <w:rStyle w:val="Hyperlink"/>
            <w:noProof/>
          </w:rPr>
          <w:t>2.10</w:t>
        </w:r>
        <w:r w:rsidR="00186BB8">
          <w:rPr>
            <w:rFonts w:asciiTheme="minorHAnsi" w:eastAsiaTheme="minorEastAsia" w:hAnsiTheme="minorHAnsi" w:cstheme="minorBidi"/>
            <w:noProof/>
            <w:sz w:val="22"/>
            <w:szCs w:val="22"/>
          </w:rPr>
          <w:tab/>
        </w:r>
        <w:r w:rsidR="00186BB8" w:rsidRPr="00B93F70">
          <w:rPr>
            <w:rStyle w:val="Hyperlink"/>
            <w:noProof/>
          </w:rPr>
          <w:t>TornadoProp</w:t>
        </w:r>
        <w:r w:rsidR="00186BB8">
          <w:rPr>
            <w:noProof/>
            <w:webHidden/>
          </w:rPr>
          <w:tab/>
        </w:r>
        <w:r w:rsidR="00186BB8">
          <w:rPr>
            <w:noProof/>
            <w:webHidden/>
          </w:rPr>
          <w:fldChar w:fldCharType="begin"/>
        </w:r>
        <w:r w:rsidR="00186BB8">
          <w:rPr>
            <w:noProof/>
            <w:webHidden/>
          </w:rPr>
          <w:instrText xml:space="preserve"> PAGEREF _Toc436831018 \h </w:instrText>
        </w:r>
        <w:r w:rsidR="00186BB8">
          <w:rPr>
            <w:noProof/>
            <w:webHidden/>
          </w:rPr>
        </w:r>
        <w:r w:rsidR="00186BB8">
          <w:rPr>
            <w:noProof/>
            <w:webHidden/>
          </w:rPr>
          <w:fldChar w:fldCharType="separate"/>
        </w:r>
        <w:r w:rsidR="00186BB8">
          <w:rPr>
            <w:noProof/>
            <w:webHidden/>
          </w:rPr>
          <w:t>11</w:t>
        </w:r>
        <w:r w:rsidR="00186BB8">
          <w:rPr>
            <w:noProof/>
            <w:webHidden/>
          </w:rPr>
          <w:fldChar w:fldCharType="end"/>
        </w:r>
      </w:hyperlink>
    </w:p>
    <w:p w:rsidR="00186BB8" w:rsidRDefault="00681011">
      <w:pPr>
        <w:pStyle w:val="TOC2"/>
        <w:tabs>
          <w:tab w:val="left" w:pos="960"/>
          <w:tab w:val="right" w:leader="dot" w:pos="8976"/>
        </w:tabs>
        <w:rPr>
          <w:rFonts w:asciiTheme="minorHAnsi" w:eastAsiaTheme="minorEastAsia" w:hAnsiTheme="minorHAnsi" w:cstheme="minorBidi"/>
          <w:noProof/>
          <w:sz w:val="22"/>
          <w:szCs w:val="22"/>
        </w:rPr>
      </w:pPr>
      <w:hyperlink w:anchor="_Toc436831019" w:history="1">
        <w:r w:rsidR="00186BB8" w:rsidRPr="00B93F70">
          <w:rPr>
            <w:rStyle w:val="Hyperlink"/>
            <w:noProof/>
          </w:rPr>
          <w:t>2.11</w:t>
        </w:r>
        <w:r w:rsidR="00186BB8">
          <w:rPr>
            <w:rFonts w:asciiTheme="minorHAnsi" w:eastAsiaTheme="minorEastAsia" w:hAnsiTheme="minorHAnsi" w:cstheme="minorBidi"/>
            <w:noProof/>
            <w:sz w:val="22"/>
            <w:szCs w:val="22"/>
          </w:rPr>
          <w:tab/>
        </w:r>
        <w:r w:rsidR="00186BB8" w:rsidRPr="00B93F70">
          <w:rPr>
            <w:rStyle w:val="Hyperlink"/>
            <w:noProof/>
          </w:rPr>
          <w:t>DerechoLengthLambda</w:t>
        </w:r>
        <w:r w:rsidR="00186BB8">
          <w:rPr>
            <w:noProof/>
            <w:webHidden/>
          </w:rPr>
          <w:tab/>
        </w:r>
        <w:r w:rsidR="00186BB8">
          <w:rPr>
            <w:noProof/>
            <w:webHidden/>
          </w:rPr>
          <w:fldChar w:fldCharType="begin"/>
        </w:r>
        <w:r w:rsidR="00186BB8">
          <w:rPr>
            <w:noProof/>
            <w:webHidden/>
          </w:rPr>
          <w:instrText xml:space="preserve"> PAGEREF _Toc436831019 \h </w:instrText>
        </w:r>
        <w:r w:rsidR="00186BB8">
          <w:rPr>
            <w:noProof/>
            <w:webHidden/>
          </w:rPr>
        </w:r>
        <w:r w:rsidR="00186BB8">
          <w:rPr>
            <w:noProof/>
            <w:webHidden/>
          </w:rPr>
          <w:fldChar w:fldCharType="separate"/>
        </w:r>
        <w:r w:rsidR="00186BB8">
          <w:rPr>
            <w:noProof/>
            <w:webHidden/>
          </w:rPr>
          <w:t>11</w:t>
        </w:r>
        <w:r w:rsidR="00186BB8">
          <w:rPr>
            <w:noProof/>
            <w:webHidden/>
          </w:rPr>
          <w:fldChar w:fldCharType="end"/>
        </w:r>
      </w:hyperlink>
    </w:p>
    <w:p w:rsidR="00186BB8" w:rsidRDefault="00681011">
      <w:pPr>
        <w:pStyle w:val="TOC2"/>
        <w:tabs>
          <w:tab w:val="left" w:pos="960"/>
          <w:tab w:val="right" w:leader="dot" w:pos="8976"/>
        </w:tabs>
        <w:rPr>
          <w:rFonts w:asciiTheme="minorHAnsi" w:eastAsiaTheme="minorEastAsia" w:hAnsiTheme="minorHAnsi" w:cstheme="minorBidi"/>
          <w:noProof/>
          <w:sz w:val="22"/>
          <w:szCs w:val="22"/>
        </w:rPr>
      </w:pPr>
      <w:hyperlink w:anchor="_Toc436831020" w:history="1">
        <w:r w:rsidR="00186BB8" w:rsidRPr="00B93F70">
          <w:rPr>
            <w:rStyle w:val="Hyperlink"/>
            <w:noProof/>
          </w:rPr>
          <w:t>2.12</w:t>
        </w:r>
        <w:r w:rsidR="00186BB8">
          <w:rPr>
            <w:rFonts w:asciiTheme="minorHAnsi" w:eastAsiaTheme="minorEastAsia" w:hAnsiTheme="minorHAnsi" w:cstheme="minorBidi"/>
            <w:noProof/>
            <w:sz w:val="22"/>
            <w:szCs w:val="22"/>
          </w:rPr>
          <w:tab/>
        </w:r>
        <w:r w:rsidR="00186BB8" w:rsidRPr="00B93F70">
          <w:rPr>
            <w:rStyle w:val="Hyperlink"/>
            <w:noProof/>
          </w:rPr>
          <w:t>DerechoLengthAlpha</w:t>
        </w:r>
        <w:r w:rsidR="00186BB8">
          <w:rPr>
            <w:noProof/>
            <w:webHidden/>
          </w:rPr>
          <w:tab/>
        </w:r>
        <w:r w:rsidR="00186BB8">
          <w:rPr>
            <w:noProof/>
            <w:webHidden/>
          </w:rPr>
          <w:fldChar w:fldCharType="begin"/>
        </w:r>
        <w:r w:rsidR="00186BB8">
          <w:rPr>
            <w:noProof/>
            <w:webHidden/>
          </w:rPr>
          <w:instrText xml:space="preserve"> PAGEREF _Toc436831020 \h </w:instrText>
        </w:r>
        <w:r w:rsidR="00186BB8">
          <w:rPr>
            <w:noProof/>
            <w:webHidden/>
          </w:rPr>
        </w:r>
        <w:r w:rsidR="00186BB8">
          <w:rPr>
            <w:noProof/>
            <w:webHidden/>
          </w:rPr>
          <w:fldChar w:fldCharType="separate"/>
        </w:r>
        <w:r w:rsidR="00186BB8">
          <w:rPr>
            <w:noProof/>
            <w:webHidden/>
          </w:rPr>
          <w:t>11</w:t>
        </w:r>
        <w:r w:rsidR="00186BB8">
          <w:rPr>
            <w:noProof/>
            <w:webHidden/>
          </w:rPr>
          <w:fldChar w:fldCharType="end"/>
        </w:r>
      </w:hyperlink>
    </w:p>
    <w:p w:rsidR="00186BB8" w:rsidRDefault="00681011">
      <w:pPr>
        <w:pStyle w:val="TOC2"/>
        <w:tabs>
          <w:tab w:val="left" w:pos="960"/>
          <w:tab w:val="right" w:leader="dot" w:pos="8976"/>
        </w:tabs>
        <w:rPr>
          <w:rFonts w:asciiTheme="minorHAnsi" w:eastAsiaTheme="minorEastAsia" w:hAnsiTheme="minorHAnsi" w:cstheme="minorBidi"/>
          <w:noProof/>
          <w:sz w:val="22"/>
          <w:szCs w:val="22"/>
        </w:rPr>
      </w:pPr>
      <w:hyperlink w:anchor="_Toc436831021" w:history="1">
        <w:r w:rsidR="00186BB8" w:rsidRPr="00B93F70">
          <w:rPr>
            <w:rStyle w:val="Hyperlink"/>
            <w:noProof/>
          </w:rPr>
          <w:t>2.13</w:t>
        </w:r>
        <w:r w:rsidR="00186BB8">
          <w:rPr>
            <w:rFonts w:asciiTheme="minorHAnsi" w:eastAsiaTheme="minorEastAsia" w:hAnsiTheme="minorHAnsi" w:cstheme="minorBidi"/>
            <w:noProof/>
            <w:sz w:val="22"/>
            <w:szCs w:val="22"/>
          </w:rPr>
          <w:tab/>
        </w:r>
        <w:r w:rsidR="00186BB8" w:rsidRPr="00B93F70">
          <w:rPr>
            <w:rStyle w:val="Hyperlink"/>
            <w:noProof/>
          </w:rPr>
          <w:t>DerechoWidth</w:t>
        </w:r>
        <w:r w:rsidR="00186BB8">
          <w:rPr>
            <w:noProof/>
            <w:webHidden/>
          </w:rPr>
          <w:tab/>
        </w:r>
        <w:r w:rsidR="00186BB8">
          <w:rPr>
            <w:noProof/>
            <w:webHidden/>
          </w:rPr>
          <w:fldChar w:fldCharType="begin"/>
        </w:r>
        <w:r w:rsidR="00186BB8">
          <w:rPr>
            <w:noProof/>
            <w:webHidden/>
          </w:rPr>
          <w:instrText xml:space="preserve"> PAGEREF _Toc436831021 \h </w:instrText>
        </w:r>
        <w:r w:rsidR="00186BB8">
          <w:rPr>
            <w:noProof/>
            <w:webHidden/>
          </w:rPr>
        </w:r>
        <w:r w:rsidR="00186BB8">
          <w:rPr>
            <w:noProof/>
            <w:webHidden/>
          </w:rPr>
          <w:fldChar w:fldCharType="separate"/>
        </w:r>
        <w:r w:rsidR="00186BB8">
          <w:rPr>
            <w:noProof/>
            <w:webHidden/>
          </w:rPr>
          <w:t>11</w:t>
        </w:r>
        <w:r w:rsidR="00186BB8">
          <w:rPr>
            <w:noProof/>
            <w:webHidden/>
          </w:rPr>
          <w:fldChar w:fldCharType="end"/>
        </w:r>
      </w:hyperlink>
    </w:p>
    <w:p w:rsidR="00186BB8" w:rsidRDefault="00681011">
      <w:pPr>
        <w:pStyle w:val="TOC2"/>
        <w:tabs>
          <w:tab w:val="left" w:pos="960"/>
          <w:tab w:val="right" w:leader="dot" w:pos="8976"/>
        </w:tabs>
        <w:rPr>
          <w:rFonts w:asciiTheme="minorHAnsi" w:eastAsiaTheme="minorEastAsia" w:hAnsiTheme="minorHAnsi" w:cstheme="minorBidi"/>
          <w:noProof/>
          <w:sz w:val="22"/>
          <w:szCs w:val="22"/>
        </w:rPr>
      </w:pPr>
      <w:hyperlink w:anchor="_Toc436831022" w:history="1">
        <w:r w:rsidR="00186BB8" w:rsidRPr="00B93F70">
          <w:rPr>
            <w:rStyle w:val="Hyperlink"/>
            <w:noProof/>
          </w:rPr>
          <w:t>2.14</w:t>
        </w:r>
        <w:r w:rsidR="00186BB8">
          <w:rPr>
            <w:rFonts w:asciiTheme="minorHAnsi" w:eastAsiaTheme="minorEastAsia" w:hAnsiTheme="minorHAnsi" w:cstheme="minorBidi"/>
            <w:noProof/>
            <w:sz w:val="22"/>
            <w:szCs w:val="22"/>
          </w:rPr>
          <w:tab/>
        </w:r>
        <w:r w:rsidR="00186BB8" w:rsidRPr="00B93F70">
          <w:rPr>
            <w:rStyle w:val="Hyperlink"/>
            <w:noProof/>
          </w:rPr>
          <w:t>DerechoIntensityTable</w:t>
        </w:r>
        <w:r w:rsidR="00186BB8">
          <w:rPr>
            <w:noProof/>
            <w:webHidden/>
          </w:rPr>
          <w:tab/>
        </w:r>
        <w:r w:rsidR="00186BB8">
          <w:rPr>
            <w:noProof/>
            <w:webHidden/>
          </w:rPr>
          <w:fldChar w:fldCharType="begin"/>
        </w:r>
        <w:r w:rsidR="00186BB8">
          <w:rPr>
            <w:noProof/>
            <w:webHidden/>
          </w:rPr>
          <w:instrText xml:space="preserve"> PAGEREF _Toc436831022 \h </w:instrText>
        </w:r>
        <w:r w:rsidR="00186BB8">
          <w:rPr>
            <w:noProof/>
            <w:webHidden/>
          </w:rPr>
        </w:r>
        <w:r w:rsidR="00186BB8">
          <w:rPr>
            <w:noProof/>
            <w:webHidden/>
          </w:rPr>
          <w:fldChar w:fldCharType="separate"/>
        </w:r>
        <w:r w:rsidR="00186BB8">
          <w:rPr>
            <w:noProof/>
            <w:webHidden/>
          </w:rPr>
          <w:t>11</w:t>
        </w:r>
        <w:r w:rsidR="00186BB8">
          <w:rPr>
            <w:noProof/>
            <w:webHidden/>
          </w:rPr>
          <w:fldChar w:fldCharType="end"/>
        </w:r>
      </w:hyperlink>
    </w:p>
    <w:p w:rsidR="00186BB8" w:rsidRDefault="00681011">
      <w:pPr>
        <w:pStyle w:val="TOC2"/>
        <w:tabs>
          <w:tab w:val="left" w:pos="960"/>
          <w:tab w:val="right" w:leader="dot" w:pos="8976"/>
        </w:tabs>
        <w:rPr>
          <w:rFonts w:asciiTheme="minorHAnsi" w:eastAsiaTheme="minorEastAsia" w:hAnsiTheme="minorHAnsi" w:cstheme="minorBidi"/>
          <w:noProof/>
          <w:sz w:val="22"/>
          <w:szCs w:val="22"/>
        </w:rPr>
      </w:pPr>
      <w:hyperlink w:anchor="_Toc436831023" w:history="1">
        <w:r w:rsidR="00186BB8" w:rsidRPr="00B93F70">
          <w:rPr>
            <w:rStyle w:val="Hyperlink"/>
            <w:noProof/>
          </w:rPr>
          <w:t>2.15</w:t>
        </w:r>
        <w:r w:rsidR="00186BB8">
          <w:rPr>
            <w:rFonts w:asciiTheme="minorHAnsi" w:eastAsiaTheme="minorEastAsia" w:hAnsiTheme="minorHAnsi" w:cstheme="minorBidi"/>
            <w:noProof/>
            <w:sz w:val="22"/>
            <w:szCs w:val="22"/>
          </w:rPr>
          <w:tab/>
        </w:r>
        <w:r w:rsidR="00186BB8" w:rsidRPr="00B93F70">
          <w:rPr>
            <w:rStyle w:val="Hyperlink"/>
            <w:noProof/>
          </w:rPr>
          <w:t>PropIntensityVar</w:t>
        </w:r>
        <w:r w:rsidR="00186BB8">
          <w:rPr>
            <w:noProof/>
            <w:webHidden/>
          </w:rPr>
          <w:tab/>
        </w:r>
        <w:r w:rsidR="00186BB8">
          <w:rPr>
            <w:noProof/>
            <w:webHidden/>
          </w:rPr>
          <w:fldChar w:fldCharType="begin"/>
        </w:r>
        <w:r w:rsidR="00186BB8">
          <w:rPr>
            <w:noProof/>
            <w:webHidden/>
          </w:rPr>
          <w:instrText xml:space="preserve"> PAGEREF _Toc436831023 \h </w:instrText>
        </w:r>
        <w:r w:rsidR="00186BB8">
          <w:rPr>
            <w:noProof/>
            <w:webHidden/>
          </w:rPr>
        </w:r>
        <w:r w:rsidR="00186BB8">
          <w:rPr>
            <w:noProof/>
            <w:webHidden/>
          </w:rPr>
          <w:fldChar w:fldCharType="separate"/>
        </w:r>
        <w:r w:rsidR="00186BB8">
          <w:rPr>
            <w:noProof/>
            <w:webHidden/>
          </w:rPr>
          <w:t>11</w:t>
        </w:r>
        <w:r w:rsidR="00186BB8">
          <w:rPr>
            <w:noProof/>
            <w:webHidden/>
          </w:rPr>
          <w:fldChar w:fldCharType="end"/>
        </w:r>
      </w:hyperlink>
    </w:p>
    <w:p w:rsidR="00186BB8" w:rsidRDefault="00681011">
      <w:pPr>
        <w:pStyle w:val="TOC2"/>
        <w:tabs>
          <w:tab w:val="left" w:pos="960"/>
          <w:tab w:val="right" w:leader="dot" w:pos="8976"/>
        </w:tabs>
        <w:rPr>
          <w:rFonts w:asciiTheme="minorHAnsi" w:eastAsiaTheme="minorEastAsia" w:hAnsiTheme="minorHAnsi" w:cstheme="minorBidi"/>
          <w:noProof/>
          <w:sz w:val="22"/>
          <w:szCs w:val="22"/>
        </w:rPr>
      </w:pPr>
      <w:hyperlink w:anchor="_Toc436831024" w:history="1">
        <w:r w:rsidR="00186BB8" w:rsidRPr="00B93F70">
          <w:rPr>
            <w:rStyle w:val="Hyperlink"/>
            <w:noProof/>
          </w:rPr>
          <w:t>2.16</w:t>
        </w:r>
        <w:r w:rsidR="00186BB8">
          <w:rPr>
            <w:rFonts w:asciiTheme="minorHAnsi" w:eastAsiaTheme="minorEastAsia" w:hAnsiTheme="minorHAnsi" w:cstheme="minorBidi"/>
            <w:noProof/>
            <w:sz w:val="22"/>
            <w:szCs w:val="22"/>
          </w:rPr>
          <w:tab/>
        </w:r>
        <w:r w:rsidR="00186BB8" w:rsidRPr="00B93F70">
          <w:rPr>
            <w:rStyle w:val="Hyperlink"/>
            <w:noProof/>
          </w:rPr>
          <w:t>WindDirectionTable</w:t>
        </w:r>
        <w:r w:rsidR="00186BB8">
          <w:rPr>
            <w:noProof/>
            <w:webHidden/>
          </w:rPr>
          <w:tab/>
        </w:r>
        <w:r w:rsidR="00186BB8">
          <w:rPr>
            <w:noProof/>
            <w:webHidden/>
          </w:rPr>
          <w:fldChar w:fldCharType="begin"/>
        </w:r>
        <w:r w:rsidR="00186BB8">
          <w:rPr>
            <w:noProof/>
            <w:webHidden/>
          </w:rPr>
          <w:instrText xml:space="preserve"> PAGEREF _Toc436831024 \h </w:instrText>
        </w:r>
        <w:r w:rsidR="00186BB8">
          <w:rPr>
            <w:noProof/>
            <w:webHidden/>
          </w:rPr>
        </w:r>
        <w:r w:rsidR="00186BB8">
          <w:rPr>
            <w:noProof/>
            <w:webHidden/>
          </w:rPr>
          <w:fldChar w:fldCharType="separate"/>
        </w:r>
        <w:r w:rsidR="00186BB8">
          <w:rPr>
            <w:noProof/>
            <w:webHidden/>
          </w:rPr>
          <w:t>11</w:t>
        </w:r>
        <w:r w:rsidR="00186BB8">
          <w:rPr>
            <w:noProof/>
            <w:webHidden/>
          </w:rPr>
          <w:fldChar w:fldCharType="end"/>
        </w:r>
      </w:hyperlink>
    </w:p>
    <w:p w:rsidR="00186BB8" w:rsidRDefault="00681011">
      <w:pPr>
        <w:pStyle w:val="TOC2"/>
        <w:tabs>
          <w:tab w:val="left" w:pos="960"/>
          <w:tab w:val="right" w:leader="dot" w:pos="8976"/>
        </w:tabs>
        <w:rPr>
          <w:rFonts w:asciiTheme="minorHAnsi" w:eastAsiaTheme="minorEastAsia" w:hAnsiTheme="minorHAnsi" w:cstheme="minorBidi"/>
          <w:noProof/>
          <w:sz w:val="22"/>
          <w:szCs w:val="22"/>
        </w:rPr>
      </w:pPr>
      <w:hyperlink w:anchor="_Toc436831025" w:history="1">
        <w:r w:rsidR="00186BB8" w:rsidRPr="00B93F70">
          <w:rPr>
            <w:rStyle w:val="Hyperlink"/>
            <w:noProof/>
          </w:rPr>
          <w:t>2.17</w:t>
        </w:r>
        <w:r w:rsidR="00186BB8">
          <w:rPr>
            <w:rFonts w:asciiTheme="minorHAnsi" w:eastAsiaTheme="minorEastAsia" w:hAnsiTheme="minorHAnsi" w:cstheme="minorBidi"/>
            <w:noProof/>
            <w:sz w:val="22"/>
            <w:szCs w:val="22"/>
          </w:rPr>
          <w:tab/>
        </w:r>
        <w:r w:rsidR="00186BB8" w:rsidRPr="00B93F70">
          <w:rPr>
            <w:rStyle w:val="Hyperlink"/>
            <w:noProof/>
          </w:rPr>
          <w:t>EcoregionModifiers</w:t>
        </w:r>
        <w:r w:rsidR="00186BB8">
          <w:rPr>
            <w:noProof/>
            <w:webHidden/>
          </w:rPr>
          <w:tab/>
        </w:r>
        <w:r w:rsidR="00186BB8">
          <w:rPr>
            <w:noProof/>
            <w:webHidden/>
          </w:rPr>
          <w:fldChar w:fldCharType="begin"/>
        </w:r>
        <w:r w:rsidR="00186BB8">
          <w:rPr>
            <w:noProof/>
            <w:webHidden/>
          </w:rPr>
          <w:instrText xml:space="preserve"> PAGEREF _Toc436831025 \h </w:instrText>
        </w:r>
        <w:r w:rsidR="00186BB8">
          <w:rPr>
            <w:noProof/>
            <w:webHidden/>
          </w:rPr>
        </w:r>
        <w:r w:rsidR="00186BB8">
          <w:rPr>
            <w:noProof/>
            <w:webHidden/>
          </w:rPr>
          <w:fldChar w:fldCharType="separate"/>
        </w:r>
        <w:r w:rsidR="00186BB8">
          <w:rPr>
            <w:noProof/>
            <w:webHidden/>
          </w:rPr>
          <w:t>12</w:t>
        </w:r>
        <w:r w:rsidR="00186BB8">
          <w:rPr>
            <w:noProof/>
            <w:webHidden/>
          </w:rPr>
          <w:fldChar w:fldCharType="end"/>
        </w:r>
      </w:hyperlink>
    </w:p>
    <w:p w:rsidR="00186BB8" w:rsidRDefault="0068101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6831026" w:history="1">
        <w:r w:rsidR="00186BB8" w:rsidRPr="00B93F70">
          <w:rPr>
            <w:rStyle w:val="Hyperlink"/>
            <w:noProof/>
          </w:rPr>
          <w:t>2.17.1</w:t>
        </w:r>
        <w:r w:rsidR="00186BB8">
          <w:rPr>
            <w:rFonts w:asciiTheme="minorHAnsi" w:eastAsiaTheme="minorEastAsia" w:hAnsiTheme="minorHAnsi" w:cstheme="minorBidi"/>
            <w:i w:val="0"/>
            <w:iCs w:val="0"/>
            <w:noProof/>
            <w:sz w:val="22"/>
            <w:szCs w:val="22"/>
          </w:rPr>
          <w:tab/>
        </w:r>
        <w:r w:rsidR="00186BB8" w:rsidRPr="00B93F70">
          <w:rPr>
            <w:rStyle w:val="Hyperlink"/>
            <w:noProof/>
          </w:rPr>
          <w:t>Table Name</w:t>
        </w:r>
        <w:r w:rsidR="00186BB8">
          <w:rPr>
            <w:noProof/>
            <w:webHidden/>
          </w:rPr>
          <w:tab/>
        </w:r>
        <w:r w:rsidR="00186BB8">
          <w:rPr>
            <w:noProof/>
            <w:webHidden/>
          </w:rPr>
          <w:fldChar w:fldCharType="begin"/>
        </w:r>
        <w:r w:rsidR="00186BB8">
          <w:rPr>
            <w:noProof/>
            <w:webHidden/>
          </w:rPr>
          <w:instrText xml:space="preserve"> PAGEREF _Toc436831026 \h </w:instrText>
        </w:r>
        <w:r w:rsidR="00186BB8">
          <w:rPr>
            <w:noProof/>
            <w:webHidden/>
          </w:rPr>
        </w:r>
        <w:r w:rsidR="00186BB8">
          <w:rPr>
            <w:noProof/>
            <w:webHidden/>
          </w:rPr>
          <w:fldChar w:fldCharType="separate"/>
        </w:r>
        <w:r w:rsidR="00186BB8">
          <w:rPr>
            <w:noProof/>
            <w:webHidden/>
          </w:rPr>
          <w:t>12</w:t>
        </w:r>
        <w:r w:rsidR="00186BB8">
          <w:rPr>
            <w:noProof/>
            <w:webHidden/>
          </w:rPr>
          <w:fldChar w:fldCharType="end"/>
        </w:r>
      </w:hyperlink>
    </w:p>
    <w:p w:rsidR="00186BB8" w:rsidRDefault="0068101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6831027" w:history="1">
        <w:r w:rsidR="00186BB8" w:rsidRPr="00B93F70">
          <w:rPr>
            <w:rStyle w:val="Hyperlink"/>
            <w:noProof/>
          </w:rPr>
          <w:t>2.17.2</w:t>
        </w:r>
        <w:r w:rsidR="00186BB8">
          <w:rPr>
            <w:rFonts w:asciiTheme="minorHAnsi" w:eastAsiaTheme="minorEastAsia" w:hAnsiTheme="minorHAnsi" w:cstheme="minorBidi"/>
            <w:i w:val="0"/>
            <w:iCs w:val="0"/>
            <w:noProof/>
            <w:sz w:val="22"/>
            <w:szCs w:val="22"/>
          </w:rPr>
          <w:tab/>
        </w:r>
        <w:r w:rsidR="00186BB8" w:rsidRPr="00B93F70">
          <w:rPr>
            <w:rStyle w:val="Hyperlink"/>
            <w:noProof/>
          </w:rPr>
          <w:t>Ecoregion</w:t>
        </w:r>
        <w:r w:rsidR="00186BB8">
          <w:rPr>
            <w:noProof/>
            <w:webHidden/>
          </w:rPr>
          <w:tab/>
        </w:r>
        <w:r w:rsidR="00186BB8">
          <w:rPr>
            <w:noProof/>
            <w:webHidden/>
          </w:rPr>
          <w:fldChar w:fldCharType="begin"/>
        </w:r>
        <w:r w:rsidR="00186BB8">
          <w:rPr>
            <w:noProof/>
            <w:webHidden/>
          </w:rPr>
          <w:instrText xml:space="preserve"> PAGEREF _Toc436831027 \h </w:instrText>
        </w:r>
        <w:r w:rsidR="00186BB8">
          <w:rPr>
            <w:noProof/>
            <w:webHidden/>
          </w:rPr>
        </w:r>
        <w:r w:rsidR="00186BB8">
          <w:rPr>
            <w:noProof/>
            <w:webHidden/>
          </w:rPr>
          <w:fldChar w:fldCharType="separate"/>
        </w:r>
        <w:r w:rsidR="00186BB8">
          <w:rPr>
            <w:noProof/>
            <w:webHidden/>
          </w:rPr>
          <w:t>12</w:t>
        </w:r>
        <w:r w:rsidR="00186BB8">
          <w:rPr>
            <w:noProof/>
            <w:webHidden/>
          </w:rPr>
          <w:fldChar w:fldCharType="end"/>
        </w:r>
      </w:hyperlink>
    </w:p>
    <w:p w:rsidR="00186BB8" w:rsidRDefault="0068101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6831028" w:history="1">
        <w:r w:rsidR="00186BB8" w:rsidRPr="00B93F70">
          <w:rPr>
            <w:rStyle w:val="Hyperlink"/>
            <w:noProof/>
          </w:rPr>
          <w:t>2.17.3</w:t>
        </w:r>
        <w:r w:rsidR="00186BB8">
          <w:rPr>
            <w:rFonts w:asciiTheme="minorHAnsi" w:eastAsiaTheme="minorEastAsia" w:hAnsiTheme="minorHAnsi" w:cstheme="minorBidi"/>
            <w:i w:val="0"/>
            <w:iCs w:val="0"/>
            <w:noProof/>
            <w:sz w:val="22"/>
            <w:szCs w:val="22"/>
          </w:rPr>
          <w:tab/>
        </w:r>
        <w:r w:rsidR="00186BB8" w:rsidRPr="00B93F70">
          <w:rPr>
            <w:rStyle w:val="Hyperlink"/>
            <w:noProof/>
          </w:rPr>
          <w:t>Modifier</w:t>
        </w:r>
        <w:r w:rsidR="00186BB8">
          <w:rPr>
            <w:noProof/>
            <w:webHidden/>
          </w:rPr>
          <w:tab/>
        </w:r>
        <w:r w:rsidR="00186BB8">
          <w:rPr>
            <w:noProof/>
            <w:webHidden/>
          </w:rPr>
          <w:fldChar w:fldCharType="begin"/>
        </w:r>
        <w:r w:rsidR="00186BB8">
          <w:rPr>
            <w:noProof/>
            <w:webHidden/>
          </w:rPr>
          <w:instrText xml:space="preserve"> PAGEREF _Toc436831028 \h </w:instrText>
        </w:r>
        <w:r w:rsidR="00186BB8">
          <w:rPr>
            <w:noProof/>
            <w:webHidden/>
          </w:rPr>
        </w:r>
        <w:r w:rsidR="00186BB8">
          <w:rPr>
            <w:noProof/>
            <w:webHidden/>
          </w:rPr>
          <w:fldChar w:fldCharType="separate"/>
        </w:r>
        <w:r w:rsidR="00186BB8">
          <w:rPr>
            <w:noProof/>
            <w:webHidden/>
          </w:rPr>
          <w:t>12</w:t>
        </w:r>
        <w:r w:rsidR="00186BB8">
          <w:rPr>
            <w:noProof/>
            <w:webHidden/>
          </w:rPr>
          <w:fldChar w:fldCharType="end"/>
        </w:r>
      </w:hyperlink>
    </w:p>
    <w:p w:rsidR="00186BB8" w:rsidRDefault="00681011">
      <w:pPr>
        <w:pStyle w:val="TOC2"/>
        <w:tabs>
          <w:tab w:val="left" w:pos="960"/>
          <w:tab w:val="right" w:leader="dot" w:pos="8976"/>
        </w:tabs>
        <w:rPr>
          <w:rFonts w:asciiTheme="minorHAnsi" w:eastAsiaTheme="minorEastAsia" w:hAnsiTheme="minorHAnsi" w:cstheme="minorBidi"/>
          <w:noProof/>
          <w:sz w:val="22"/>
          <w:szCs w:val="22"/>
        </w:rPr>
      </w:pPr>
      <w:hyperlink w:anchor="_Toc436831029" w:history="1">
        <w:r w:rsidR="00186BB8" w:rsidRPr="00B93F70">
          <w:rPr>
            <w:rStyle w:val="Hyperlink"/>
            <w:noProof/>
          </w:rPr>
          <w:t>2.18</w:t>
        </w:r>
        <w:r w:rsidR="00186BB8">
          <w:rPr>
            <w:rFonts w:asciiTheme="minorHAnsi" w:eastAsiaTheme="minorEastAsia" w:hAnsiTheme="minorHAnsi" w:cstheme="minorBidi"/>
            <w:noProof/>
            <w:sz w:val="22"/>
            <w:szCs w:val="22"/>
          </w:rPr>
          <w:tab/>
        </w:r>
        <w:r w:rsidR="00186BB8" w:rsidRPr="00B93F70">
          <w:rPr>
            <w:rStyle w:val="Hyperlink"/>
            <w:noProof/>
          </w:rPr>
          <w:t>Wind Severity Table</w:t>
        </w:r>
        <w:r w:rsidR="00186BB8">
          <w:rPr>
            <w:noProof/>
            <w:webHidden/>
          </w:rPr>
          <w:tab/>
        </w:r>
        <w:r w:rsidR="00186BB8">
          <w:rPr>
            <w:noProof/>
            <w:webHidden/>
          </w:rPr>
          <w:fldChar w:fldCharType="begin"/>
        </w:r>
        <w:r w:rsidR="00186BB8">
          <w:rPr>
            <w:noProof/>
            <w:webHidden/>
          </w:rPr>
          <w:instrText xml:space="preserve"> PAGEREF _Toc436831029 \h </w:instrText>
        </w:r>
        <w:r w:rsidR="00186BB8">
          <w:rPr>
            <w:noProof/>
            <w:webHidden/>
          </w:rPr>
        </w:r>
        <w:r w:rsidR="00186BB8">
          <w:rPr>
            <w:noProof/>
            <w:webHidden/>
          </w:rPr>
          <w:fldChar w:fldCharType="separate"/>
        </w:r>
        <w:r w:rsidR="00186BB8">
          <w:rPr>
            <w:noProof/>
            <w:webHidden/>
          </w:rPr>
          <w:t>12</w:t>
        </w:r>
        <w:r w:rsidR="00186BB8">
          <w:rPr>
            <w:noProof/>
            <w:webHidden/>
          </w:rPr>
          <w:fldChar w:fldCharType="end"/>
        </w:r>
      </w:hyperlink>
    </w:p>
    <w:p w:rsidR="00186BB8" w:rsidRDefault="0068101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6831030" w:history="1">
        <w:r w:rsidR="00186BB8" w:rsidRPr="00B93F70">
          <w:rPr>
            <w:rStyle w:val="Hyperlink"/>
            <w:noProof/>
          </w:rPr>
          <w:t>2.18.1</w:t>
        </w:r>
        <w:r w:rsidR="00186BB8">
          <w:rPr>
            <w:rFonts w:asciiTheme="minorHAnsi" w:eastAsiaTheme="minorEastAsia" w:hAnsiTheme="minorHAnsi" w:cstheme="minorBidi"/>
            <w:i w:val="0"/>
            <w:iCs w:val="0"/>
            <w:noProof/>
            <w:sz w:val="22"/>
            <w:szCs w:val="22"/>
          </w:rPr>
          <w:tab/>
        </w:r>
        <w:r w:rsidR="00186BB8" w:rsidRPr="00B93F70">
          <w:rPr>
            <w:rStyle w:val="Hyperlink"/>
            <w:noProof/>
          </w:rPr>
          <w:t>Table Name</w:t>
        </w:r>
        <w:r w:rsidR="00186BB8">
          <w:rPr>
            <w:noProof/>
            <w:webHidden/>
          </w:rPr>
          <w:tab/>
        </w:r>
        <w:r w:rsidR="00186BB8">
          <w:rPr>
            <w:noProof/>
            <w:webHidden/>
          </w:rPr>
          <w:fldChar w:fldCharType="begin"/>
        </w:r>
        <w:r w:rsidR="00186BB8">
          <w:rPr>
            <w:noProof/>
            <w:webHidden/>
          </w:rPr>
          <w:instrText xml:space="preserve"> PAGEREF _Toc436831030 \h </w:instrText>
        </w:r>
        <w:r w:rsidR="00186BB8">
          <w:rPr>
            <w:noProof/>
            <w:webHidden/>
          </w:rPr>
        </w:r>
        <w:r w:rsidR="00186BB8">
          <w:rPr>
            <w:noProof/>
            <w:webHidden/>
          </w:rPr>
          <w:fldChar w:fldCharType="separate"/>
        </w:r>
        <w:r w:rsidR="00186BB8">
          <w:rPr>
            <w:noProof/>
            <w:webHidden/>
          </w:rPr>
          <w:t>12</w:t>
        </w:r>
        <w:r w:rsidR="00186BB8">
          <w:rPr>
            <w:noProof/>
            <w:webHidden/>
          </w:rPr>
          <w:fldChar w:fldCharType="end"/>
        </w:r>
      </w:hyperlink>
    </w:p>
    <w:p w:rsidR="00186BB8" w:rsidRDefault="0068101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6831031" w:history="1">
        <w:r w:rsidR="00186BB8" w:rsidRPr="00B93F70">
          <w:rPr>
            <w:rStyle w:val="Hyperlink"/>
            <w:noProof/>
          </w:rPr>
          <w:t>2.18.2</w:t>
        </w:r>
        <w:r w:rsidR="00186BB8">
          <w:rPr>
            <w:rFonts w:asciiTheme="minorHAnsi" w:eastAsiaTheme="minorEastAsia" w:hAnsiTheme="minorHAnsi" w:cstheme="minorBidi"/>
            <w:i w:val="0"/>
            <w:iCs w:val="0"/>
            <w:noProof/>
            <w:sz w:val="22"/>
            <w:szCs w:val="22"/>
          </w:rPr>
          <w:tab/>
        </w:r>
        <w:r w:rsidR="00186BB8" w:rsidRPr="00B93F70">
          <w:rPr>
            <w:rStyle w:val="Hyperlink"/>
            <w:noProof/>
          </w:rPr>
          <w:t>Severity Column</w:t>
        </w:r>
        <w:r w:rsidR="00186BB8">
          <w:rPr>
            <w:noProof/>
            <w:webHidden/>
          </w:rPr>
          <w:tab/>
        </w:r>
        <w:r w:rsidR="00186BB8">
          <w:rPr>
            <w:noProof/>
            <w:webHidden/>
          </w:rPr>
          <w:fldChar w:fldCharType="begin"/>
        </w:r>
        <w:r w:rsidR="00186BB8">
          <w:rPr>
            <w:noProof/>
            <w:webHidden/>
          </w:rPr>
          <w:instrText xml:space="preserve"> PAGEREF _Toc436831031 \h </w:instrText>
        </w:r>
        <w:r w:rsidR="00186BB8">
          <w:rPr>
            <w:noProof/>
            <w:webHidden/>
          </w:rPr>
        </w:r>
        <w:r w:rsidR="00186BB8">
          <w:rPr>
            <w:noProof/>
            <w:webHidden/>
          </w:rPr>
          <w:fldChar w:fldCharType="separate"/>
        </w:r>
        <w:r w:rsidR="00186BB8">
          <w:rPr>
            <w:noProof/>
            <w:webHidden/>
          </w:rPr>
          <w:t>12</w:t>
        </w:r>
        <w:r w:rsidR="00186BB8">
          <w:rPr>
            <w:noProof/>
            <w:webHidden/>
          </w:rPr>
          <w:fldChar w:fldCharType="end"/>
        </w:r>
      </w:hyperlink>
    </w:p>
    <w:p w:rsidR="00186BB8" w:rsidRDefault="0068101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6831032" w:history="1">
        <w:r w:rsidR="00186BB8" w:rsidRPr="00B93F70">
          <w:rPr>
            <w:rStyle w:val="Hyperlink"/>
            <w:noProof/>
          </w:rPr>
          <w:t>2.18.3</w:t>
        </w:r>
        <w:r w:rsidR="00186BB8">
          <w:rPr>
            <w:rFonts w:asciiTheme="minorHAnsi" w:eastAsiaTheme="minorEastAsia" w:hAnsiTheme="minorHAnsi" w:cstheme="minorBidi"/>
            <w:i w:val="0"/>
            <w:iCs w:val="0"/>
            <w:noProof/>
            <w:sz w:val="22"/>
            <w:szCs w:val="22"/>
          </w:rPr>
          <w:tab/>
        </w:r>
        <w:r w:rsidR="00186BB8" w:rsidRPr="00B93F70">
          <w:rPr>
            <w:rStyle w:val="Hyperlink"/>
            <w:noProof/>
          </w:rPr>
          <w:t>Cohort Age</w:t>
        </w:r>
        <w:r w:rsidR="00186BB8">
          <w:rPr>
            <w:noProof/>
            <w:webHidden/>
          </w:rPr>
          <w:tab/>
        </w:r>
        <w:r w:rsidR="00186BB8">
          <w:rPr>
            <w:noProof/>
            <w:webHidden/>
          </w:rPr>
          <w:fldChar w:fldCharType="begin"/>
        </w:r>
        <w:r w:rsidR="00186BB8">
          <w:rPr>
            <w:noProof/>
            <w:webHidden/>
          </w:rPr>
          <w:instrText xml:space="preserve"> PAGEREF _Toc436831032 \h </w:instrText>
        </w:r>
        <w:r w:rsidR="00186BB8">
          <w:rPr>
            <w:noProof/>
            <w:webHidden/>
          </w:rPr>
        </w:r>
        <w:r w:rsidR="00186BB8">
          <w:rPr>
            <w:noProof/>
            <w:webHidden/>
          </w:rPr>
          <w:fldChar w:fldCharType="separate"/>
        </w:r>
        <w:r w:rsidR="00186BB8">
          <w:rPr>
            <w:noProof/>
            <w:webHidden/>
          </w:rPr>
          <w:t>12</w:t>
        </w:r>
        <w:r w:rsidR="00186BB8">
          <w:rPr>
            <w:noProof/>
            <w:webHidden/>
          </w:rPr>
          <w:fldChar w:fldCharType="end"/>
        </w:r>
      </w:hyperlink>
    </w:p>
    <w:p w:rsidR="00186BB8" w:rsidRDefault="0068101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6831033" w:history="1">
        <w:r w:rsidR="00186BB8" w:rsidRPr="00B93F70">
          <w:rPr>
            <w:rStyle w:val="Hyperlink"/>
            <w:noProof/>
          </w:rPr>
          <w:t>2.18.4</w:t>
        </w:r>
        <w:r w:rsidR="00186BB8">
          <w:rPr>
            <w:rFonts w:asciiTheme="minorHAnsi" w:eastAsiaTheme="minorEastAsia" w:hAnsiTheme="minorHAnsi" w:cstheme="minorBidi"/>
            <w:i w:val="0"/>
            <w:iCs w:val="0"/>
            <w:noProof/>
            <w:sz w:val="22"/>
            <w:szCs w:val="22"/>
          </w:rPr>
          <w:tab/>
        </w:r>
        <w:r w:rsidR="00186BB8" w:rsidRPr="00B93F70">
          <w:rPr>
            <w:rStyle w:val="Hyperlink"/>
            <w:noProof/>
          </w:rPr>
          <w:t>Windspeed Mortality Threshold</w:t>
        </w:r>
        <w:r w:rsidR="00186BB8">
          <w:rPr>
            <w:noProof/>
            <w:webHidden/>
          </w:rPr>
          <w:tab/>
        </w:r>
        <w:r w:rsidR="00186BB8">
          <w:rPr>
            <w:noProof/>
            <w:webHidden/>
          </w:rPr>
          <w:fldChar w:fldCharType="begin"/>
        </w:r>
        <w:r w:rsidR="00186BB8">
          <w:rPr>
            <w:noProof/>
            <w:webHidden/>
          </w:rPr>
          <w:instrText xml:space="preserve"> PAGEREF _Toc436831033 \h </w:instrText>
        </w:r>
        <w:r w:rsidR="00186BB8">
          <w:rPr>
            <w:noProof/>
            <w:webHidden/>
          </w:rPr>
        </w:r>
        <w:r w:rsidR="00186BB8">
          <w:rPr>
            <w:noProof/>
            <w:webHidden/>
          </w:rPr>
          <w:fldChar w:fldCharType="separate"/>
        </w:r>
        <w:r w:rsidR="00186BB8">
          <w:rPr>
            <w:noProof/>
            <w:webHidden/>
          </w:rPr>
          <w:t>13</w:t>
        </w:r>
        <w:r w:rsidR="00186BB8">
          <w:rPr>
            <w:noProof/>
            <w:webHidden/>
          </w:rPr>
          <w:fldChar w:fldCharType="end"/>
        </w:r>
      </w:hyperlink>
    </w:p>
    <w:p w:rsidR="00186BB8" w:rsidRDefault="00681011">
      <w:pPr>
        <w:pStyle w:val="TOC2"/>
        <w:tabs>
          <w:tab w:val="left" w:pos="960"/>
          <w:tab w:val="right" w:leader="dot" w:pos="8976"/>
        </w:tabs>
        <w:rPr>
          <w:rFonts w:asciiTheme="minorHAnsi" w:eastAsiaTheme="minorEastAsia" w:hAnsiTheme="minorHAnsi" w:cstheme="minorBidi"/>
          <w:noProof/>
          <w:sz w:val="22"/>
          <w:szCs w:val="22"/>
        </w:rPr>
      </w:pPr>
      <w:hyperlink w:anchor="_Toc436831034" w:history="1">
        <w:r w:rsidR="00186BB8" w:rsidRPr="00B93F70">
          <w:rPr>
            <w:rStyle w:val="Hyperlink"/>
            <w:noProof/>
          </w:rPr>
          <w:t>2.19</w:t>
        </w:r>
        <w:r w:rsidR="00186BB8">
          <w:rPr>
            <w:rFonts w:asciiTheme="minorHAnsi" w:eastAsiaTheme="minorEastAsia" w:hAnsiTheme="minorHAnsi" w:cstheme="minorBidi"/>
            <w:noProof/>
            <w:sz w:val="22"/>
            <w:szCs w:val="22"/>
          </w:rPr>
          <w:tab/>
        </w:r>
        <w:r w:rsidR="00186BB8" w:rsidRPr="00B93F70">
          <w:rPr>
            <w:rStyle w:val="Hyperlink"/>
            <w:noProof/>
          </w:rPr>
          <w:t>MapNames</w:t>
        </w:r>
        <w:r w:rsidR="00186BB8">
          <w:rPr>
            <w:noProof/>
            <w:webHidden/>
          </w:rPr>
          <w:tab/>
        </w:r>
        <w:r w:rsidR="00186BB8">
          <w:rPr>
            <w:noProof/>
            <w:webHidden/>
          </w:rPr>
          <w:fldChar w:fldCharType="begin"/>
        </w:r>
        <w:r w:rsidR="00186BB8">
          <w:rPr>
            <w:noProof/>
            <w:webHidden/>
          </w:rPr>
          <w:instrText xml:space="preserve"> PAGEREF _Toc436831034 \h </w:instrText>
        </w:r>
        <w:r w:rsidR="00186BB8">
          <w:rPr>
            <w:noProof/>
            <w:webHidden/>
          </w:rPr>
        </w:r>
        <w:r w:rsidR="00186BB8">
          <w:rPr>
            <w:noProof/>
            <w:webHidden/>
          </w:rPr>
          <w:fldChar w:fldCharType="separate"/>
        </w:r>
        <w:r w:rsidR="00186BB8">
          <w:rPr>
            <w:noProof/>
            <w:webHidden/>
          </w:rPr>
          <w:t>13</w:t>
        </w:r>
        <w:r w:rsidR="00186BB8">
          <w:rPr>
            <w:noProof/>
            <w:webHidden/>
          </w:rPr>
          <w:fldChar w:fldCharType="end"/>
        </w:r>
      </w:hyperlink>
    </w:p>
    <w:p w:rsidR="00186BB8" w:rsidRDefault="00681011">
      <w:pPr>
        <w:pStyle w:val="TOC2"/>
        <w:tabs>
          <w:tab w:val="left" w:pos="960"/>
          <w:tab w:val="right" w:leader="dot" w:pos="8976"/>
        </w:tabs>
        <w:rPr>
          <w:rFonts w:asciiTheme="minorHAnsi" w:eastAsiaTheme="minorEastAsia" w:hAnsiTheme="minorHAnsi" w:cstheme="minorBidi"/>
          <w:noProof/>
          <w:sz w:val="22"/>
          <w:szCs w:val="22"/>
        </w:rPr>
      </w:pPr>
      <w:hyperlink w:anchor="_Toc436831035" w:history="1">
        <w:r w:rsidR="00186BB8" w:rsidRPr="00B93F70">
          <w:rPr>
            <w:rStyle w:val="Hyperlink"/>
            <w:noProof/>
          </w:rPr>
          <w:t>2.20</w:t>
        </w:r>
        <w:r w:rsidR="00186BB8">
          <w:rPr>
            <w:rFonts w:asciiTheme="minorHAnsi" w:eastAsiaTheme="minorEastAsia" w:hAnsiTheme="minorHAnsi" w:cstheme="minorBidi"/>
            <w:noProof/>
            <w:sz w:val="22"/>
            <w:szCs w:val="22"/>
          </w:rPr>
          <w:tab/>
        </w:r>
        <w:r w:rsidR="00186BB8" w:rsidRPr="00B93F70">
          <w:rPr>
            <w:rStyle w:val="Hyperlink"/>
            <w:noProof/>
          </w:rPr>
          <w:t>LogFile</w:t>
        </w:r>
        <w:r w:rsidR="00186BB8">
          <w:rPr>
            <w:noProof/>
            <w:webHidden/>
          </w:rPr>
          <w:tab/>
        </w:r>
        <w:r w:rsidR="00186BB8">
          <w:rPr>
            <w:noProof/>
            <w:webHidden/>
          </w:rPr>
          <w:fldChar w:fldCharType="begin"/>
        </w:r>
        <w:r w:rsidR="00186BB8">
          <w:rPr>
            <w:noProof/>
            <w:webHidden/>
          </w:rPr>
          <w:instrText xml:space="preserve"> PAGEREF _Toc436831035 \h </w:instrText>
        </w:r>
        <w:r w:rsidR="00186BB8">
          <w:rPr>
            <w:noProof/>
            <w:webHidden/>
          </w:rPr>
        </w:r>
        <w:r w:rsidR="00186BB8">
          <w:rPr>
            <w:noProof/>
            <w:webHidden/>
          </w:rPr>
          <w:fldChar w:fldCharType="separate"/>
        </w:r>
        <w:r w:rsidR="00186BB8">
          <w:rPr>
            <w:noProof/>
            <w:webHidden/>
          </w:rPr>
          <w:t>13</w:t>
        </w:r>
        <w:r w:rsidR="00186BB8">
          <w:rPr>
            <w:noProof/>
            <w:webHidden/>
          </w:rPr>
          <w:fldChar w:fldCharType="end"/>
        </w:r>
      </w:hyperlink>
    </w:p>
    <w:p w:rsidR="00186BB8" w:rsidRDefault="0068101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6831036" w:history="1">
        <w:r w:rsidR="00186BB8" w:rsidRPr="00B93F70">
          <w:rPr>
            <w:rStyle w:val="Hyperlink"/>
            <w:noProof/>
          </w:rPr>
          <w:t>3</w:t>
        </w:r>
        <w:r w:rsidR="00186BB8">
          <w:rPr>
            <w:rFonts w:asciiTheme="minorHAnsi" w:eastAsiaTheme="minorEastAsia" w:hAnsiTheme="minorHAnsi" w:cstheme="minorBidi"/>
            <w:b w:val="0"/>
            <w:bCs w:val="0"/>
            <w:caps w:val="0"/>
            <w:noProof/>
            <w:sz w:val="22"/>
            <w:szCs w:val="22"/>
          </w:rPr>
          <w:tab/>
        </w:r>
        <w:r w:rsidR="00186BB8" w:rsidRPr="00B93F70">
          <w:rPr>
            <w:rStyle w:val="Hyperlink"/>
            <w:noProof/>
          </w:rPr>
          <w:t>Output Files</w:t>
        </w:r>
        <w:r w:rsidR="00186BB8">
          <w:rPr>
            <w:noProof/>
            <w:webHidden/>
          </w:rPr>
          <w:tab/>
        </w:r>
        <w:r w:rsidR="00186BB8">
          <w:rPr>
            <w:noProof/>
            <w:webHidden/>
          </w:rPr>
          <w:fldChar w:fldCharType="begin"/>
        </w:r>
        <w:r w:rsidR="00186BB8">
          <w:rPr>
            <w:noProof/>
            <w:webHidden/>
          </w:rPr>
          <w:instrText xml:space="preserve"> PAGEREF _Toc436831036 \h </w:instrText>
        </w:r>
        <w:r w:rsidR="00186BB8">
          <w:rPr>
            <w:noProof/>
            <w:webHidden/>
          </w:rPr>
        </w:r>
        <w:r w:rsidR="00186BB8">
          <w:rPr>
            <w:noProof/>
            <w:webHidden/>
          </w:rPr>
          <w:fldChar w:fldCharType="separate"/>
        </w:r>
        <w:r w:rsidR="00186BB8">
          <w:rPr>
            <w:noProof/>
            <w:webHidden/>
          </w:rPr>
          <w:t>14</w:t>
        </w:r>
        <w:r w:rsidR="00186BB8">
          <w:rPr>
            <w:noProof/>
            <w:webHidden/>
          </w:rPr>
          <w:fldChar w:fldCharType="end"/>
        </w:r>
      </w:hyperlink>
    </w:p>
    <w:p w:rsidR="00186BB8" w:rsidRDefault="00681011">
      <w:pPr>
        <w:pStyle w:val="TOC2"/>
        <w:tabs>
          <w:tab w:val="left" w:pos="720"/>
          <w:tab w:val="right" w:leader="dot" w:pos="8976"/>
        </w:tabs>
        <w:rPr>
          <w:rFonts w:asciiTheme="minorHAnsi" w:eastAsiaTheme="minorEastAsia" w:hAnsiTheme="minorHAnsi" w:cstheme="minorBidi"/>
          <w:noProof/>
          <w:sz w:val="22"/>
          <w:szCs w:val="22"/>
        </w:rPr>
      </w:pPr>
      <w:hyperlink w:anchor="_Toc436831037" w:history="1">
        <w:r w:rsidR="00186BB8" w:rsidRPr="00B93F70">
          <w:rPr>
            <w:rStyle w:val="Hyperlink"/>
            <w:noProof/>
          </w:rPr>
          <w:t>3.1</w:t>
        </w:r>
        <w:r w:rsidR="00186BB8">
          <w:rPr>
            <w:rFonts w:asciiTheme="minorHAnsi" w:eastAsiaTheme="minorEastAsia" w:hAnsiTheme="minorHAnsi" w:cstheme="minorBidi"/>
            <w:noProof/>
            <w:sz w:val="22"/>
            <w:szCs w:val="22"/>
          </w:rPr>
          <w:tab/>
        </w:r>
        <w:r w:rsidR="00186BB8" w:rsidRPr="00B93F70">
          <w:rPr>
            <w:rStyle w:val="Hyperlink"/>
            <w:noProof/>
          </w:rPr>
          <w:t>Wind Intensity Maps</w:t>
        </w:r>
        <w:r w:rsidR="00186BB8">
          <w:rPr>
            <w:noProof/>
            <w:webHidden/>
          </w:rPr>
          <w:tab/>
        </w:r>
        <w:r w:rsidR="00186BB8">
          <w:rPr>
            <w:noProof/>
            <w:webHidden/>
          </w:rPr>
          <w:fldChar w:fldCharType="begin"/>
        </w:r>
        <w:r w:rsidR="00186BB8">
          <w:rPr>
            <w:noProof/>
            <w:webHidden/>
          </w:rPr>
          <w:instrText xml:space="preserve"> PAGEREF _Toc436831037 \h </w:instrText>
        </w:r>
        <w:r w:rsidR="00186BB8">
          <w:rPr>
            <w:noProof/>
            <w:webHidden/>
          </w:rPr>
        </w:r>
        <w:r w:rsidR="00186BB8">
          <w:rPr>
            <w:noProof/>
            <w:webHidden/>
          </w:rPr>
          <w:fldChar w:fldCharType="separate"/>
        </w:r>
        <w:r w:rsidR="00186BB8">
          <w:rPr>
            <w:noProof/>
            <w:webHidden/>
          </w:rPr>
          <w:t>14</w:t>
        </w:r>
        <w:r w:rsidR="00186BB8">
          <w:rPr>
            <w:noProof/>
            <w:webHidden/>
          </w:rPr>
          <w:fldChar w:fldCharType="end"/>
        </w:r>
      </w:hyperlink>
    </w:p>
    <w:p w:rsidR="00186BB8" w:rsidRDefault="00681011">
      <w:pPr>
        <w:pStyle w:val="TOC2"/>
        <w:tabs>
          <w:tab w:val="left" w:pos="720"/>
          <w:tab w:val="right" w:leader="dot" w:pos="8976"/>
        </w:tabs>
        <w:rPr>
          <w:rFonts w:asciiTheme="minorHAnsi" w:eastAsiaTheme="minorEastAsia" w:hAnsiTheme="minorHAnsi" w:cstheme="minorBidi"/>
          <w:noProof/>
          <w:sz w:val="22"/>
          <w:szCs w:val="22"/>
        </w:rPr>
      </w:pPr>
      <w:hyperlink w:anchor="_Toc436831038" w:history="1">
        <w:r w:rsidR="00186BB8" w:rsidRPr="00B93F70">
          <w:rPr>
            <w:rStyle w:val="Hyperlink"/>
            <w:noProof/>
          </w:rPr>
          <w:t>3.2</w:t>
        </w:r>
        <w:r w:rsidR="00186BB8">
          <w:rPr>
            <w:rFonts w:asciiTheme="minorHAnsi" w:eastAsiaTheme="minorEastAsia" w:hAnsiTheme="minorHAnsi" w:cstheme="minorBidi"/>
            <w:noProof/>
            <w:sz w:val="22"/>
            <w:szCs w:val="22"/>
          </w:rPr>
          <w:tab/>
        </w:r>
        <w:r w:rsidR="00186BB8" w:rsidRPr="00B93F70">
          <w:rPr>
            <w:rStyle w:val="Hyperlink"/>
            <w:noProof/>
          </w:rPr>
          <w:t>Wind Severity Maps</w:t>
        </w:r>
        <w:r w:rsidR="00186BB8">
          <w:rPr>
            <w:noProof/>
            <w:webHidden/>
          </w:rPr>
          <w:tab/>
        </w:r>
        <w:r w:rsidR="00186BB8">
          <w:rPr>
            <w:noProof/>
            <w:webHidden/>
          </w:rPr>
          <w:fldChar w:fldCharType="begin"/>
        </w:r>
        <w:r w:rsidR="00186BB8">
          <w:rPr>
            <w:noProof/>
            <w:webHidden/>
          </w:rPr>
          <w:instrText xml:space="preserve"> PAGEREF _Toc436831038 \h </w:instrText>
        </w:r>
        <w:r w:rsidR="00186BB8">
          <w:rPr>
            <w:noProof/>
            <w:webHidden/>
          </w:rPr>
        </w:r>
        <w:r w:rsidR="00186BB8">
          <w:rPr>
            <w:noProof/>
            <w:webHidden/>
          </w:rPr>
          <w:fldChar w:fldCharType="separate"/>
        </w:r>
        <w:r w:rsidR="00186BB8">
          <w:rPr>
            <w:noProof/>
            <w:webHidden/>
          </w:rPr>
          <w:t>14</w:t>
        </w:r>
        <w:r w:rsidR="00186BB8">
          <w:rPr>
            <w:noProof/>
            <w:webHidden/>
          </w:rPr>
          <w:fldChar w:fldCharType="end"/>
        </w:r>
      </w:hyperlink>
    </w:p>
    <w:p w:rsidR="00186BB8" w:rsidRDefault="00681011">
      <w:pPr>
        <w:pStyle w:val="TOC2"/>
        <w:tabs>
          <w:tab w:val="left" w:pos="720"/>
          <w:tab w:val="right" w:leader="dot" w:pos="8976"/>
        </w:tabs>
        <w:rPr>
          <w:rFonts w:asciiTheme="minorHAnsi" w:eastAsiaTheme="minorEastAsia" w:hAnsiTheme="minorHAnsi" w:cstheme="minorBidi"/>
          <w:noProof/>
          <w:sz w:val="22"/>
          <w:szCs w:val="22"/>
        </w:rPr>
      </w:pPr>
      <w:hyperlink w:anchor="_Toc436831039" w:history="1">
        <w:r w:rsidR="00186BB8" w:rsidRPr="00B93F70">
          <w:rPr>
            <w:rStyle w:val="Hyperlink"/>
            <w:noProof/>
          </w:rPr>
          <w:t>3.3</w:t>
        </w:r>
        <w:r w:rsidR="00186BB8">
          <w:rPr>
            <w:rFonts w:asciiTheme="minorHAnsi" w:eastAsiaTheme="minorEastAsia" w:hAnsiTheme="minorHAnsi" w:cstheme="minorBidi"/>
            <w:noProof/>
            <w:sz w:val="22"/>
            <w:szCs w:val="22"/>
          </w:rPr>
          <w:tab/>
        </w:r>
        <w:r w:rsidR="00186BB8" w:rsidRPr="00B93F70">
          <w:rPr>
            <w:rStyle w:val="Hyperlink"/>
            <w:noProof/>
          </w:rPr>
          <w:t>Wind Event Log</w:t>
        </w:r>
        <w:r w:rsidR="00186BB8">
          <w:rPr>
            <w:noProof/>
            <w:webHidden/>
          </w:rPr>
          <w:tab/>
        </w:r>
        <w:r w:rsidR="00186BB8">
          <w:rPr>
            <w:noProof/>
            <w:webHidden/>
          </w:rPr>
          <w:fldChar w:fldCharType="begin"/>
        </w:r>
        <w:r w:rsidR="00186BB8">
          <w:rPr>
            <w:noProof/>
            <w:webHidden/>
          </w:rPr>
          <w:instrText xml:space="preserve"> PAGEREF _Toc436831039 \h </w:instrText>
        </w:r>
        <w:r w:rsidR="00186BB8">
          <w:rPr>
            <w:noProof/>
            <w:webHidden/>
          </w:rPr>
        </w:r>
        <w:r w:rsidR="00186BB8">
          <w:rPr>
            <w:noProof/>
            <w:webHidden/>
          </w:rPr>
          <w:fldChar w:fldCharType="separate"/>
        </w:r>
        <w:r w:rsidR="00186BB8">
          <w:rPr>
            <w:noProof/>
            <w:webHidden/>
          </w:rPr>
          <w:t>14</w:t>
        </w:r>
        <w:r w:rsidR="00186BB8">
          <w:rPr>
            <w:noProof/>
            <w:webHidden/>
          </w:rPr>
          <w:fldChar w:fldCharType="end"/>
        </w:r>
      </w:hyperlink>
    </w:p>
    <w:p w:rsidR="0010650D" w:rsidRPr="006604E3" w:rsidRDefault="0010650D" w:rsidP="00AF16A5">
      <w:pPr>
        <w:pStyle w:val="Heading1"/>
      </w:pPr>
      <w:r w:rsidRPr="006604E3">
        <w:lastRenderedPageBreak/>
        <w:fldChar w:fldCharType="end"/>
      </w:r>
      <w:bookmarkStart w:id="1" w:name="_Toc102232953"/>
      <w:bookmarkStart w:id="2" w:name="_Toc436830993"/>
      <w:r w:rsidRPr="006604E3">
        <w:t>Introduction</w:t>
      </w:r>
      <w:bookmarkEnd w:id="0"/>
      <w:bookmarkEnd w:id="1"/>
      <w:bookmarkEnd w:id="2"/>
    </w:p>
    <w:p w:rsidR="0010650D" w:rsidRPr="006604E3" w:rsidRDefault="0010650D">
      <w:pPr>
        <w:pStyle w:val="textbody"/>
      </w:pPr>
      <w:r w:rsidRPr="006604E3">
        <w:t xml:space="preserve">This document describes the </w:t>
      </w:r>
      <w:r w:rsidR="004D2E66" w:rsidRPr="00506181">
        <w:rPr>
          <w:b/>
        </w:rPr>
        <w:t>Linear Wind Disturbance</w:t>
      </w:r>
      <w:r w:rsidRPr="006604E3">
        <w:t xml:space="preserve"> extension for the LANDIS-II model.  Users should read the </w:t>
      </w:r>
      <w:r w:rsidRPr="006604E3">
        <w:rPr>
          <w:i/>
          <w:iCs/>
        </w:rPr>
        <w:t>LANDIS-II Model User’s Guide</w:t>
      </w:r>
      <w:r w:rsidRPr="006604E3">
        <w:t xml:space="preserve"> prior to reading this document.</w:t>
      </w:r>
    </w:p>
    <w:p w:rsidR="0010650D" w:rsidRPr="006604E3" w:rsidRDefault="004D2E66">
      <w:pPr>
        <w:pStyle w:val="textbody"/>
      </w:pPr>
      <w:r>
        <w:t xml:space="preserve">This </w:t>
      </w:r>
      <w:r w:rsidR="0010650D" w:rsidRPr="006604E3">
        <w:t xml:space="preserve">extension </w:t>
      </w:r>
      <w:r>
        <w:t>is designed to simulate</w:t>
      </w:r>
      <w:r w:rsidRPr="004D2E66">
        <w:t xml:space="preserve"> </w:t>
      </w:r>
      <w:r>
        <w:t>linear wind disturbances such as tornadoes and derechos</w:t>
      </w:r>
      <w:r w:rsidR="002A597E">
        <w:t>, and is loosely based on the</w:t>
      </w:r>
      <w:r w:rsidR="002A597E" w:rsidRPr="002A597E">
        <w:t xml:space="preserve"> </w:t>
      </w:r>
      <w:r w:rsidR="002A597E">
        <w:t>Base Wind extension, primarily differing in the shape of wind events and producing variability in wind speed within wind events.</w:t>
      </w:r>
      <w:r w:rsidR="002A597E" w:rsidRPr="002A597E">
        <w:t xml:space="preserve"> </w:t>
      </w:r>
      <w:r w:rsidR="00FD1A5B">
        <w:t xml:space="preserve"> </w:t>
      </w:r>
      <w:r w:rsidR="002A597E">
        <w:t xml:space="preserve">Microbursts and other wind events that typically produce more circular patterns of disturbance are more simply simulated using the Base Wind v2.1 extension.  </w:t>
      </w:r>
    </w:p>
    <w:p w:rsidR="00752264" w:rsidRDefault="00506181" w:rsidP="00752264">
      <w:pPr>
        <w:pStyle w:val="Heading2"/>
      </w:pPr>
      <w:bookmarkStart w:id="3" w:name="_Toc436830994"/>
      <w:r>
        <w:t>Wind Disturbances</w:t>
      </w:r>
      <w:bookmarkEnd w:id="3"/>
    </w:p>
    <w:p w:rsidR="00506181" w:rsidRDefault="00506181" w:rsidP="00506181">
      <w:pPr>
        <w:pStyle w:val="textbody"/>
      </w:pPr>
      <w:r>
        <w:rPr>
          <w:sz w:val="23"/>
          <w:szCs w:val="23"/>
        </w:rPr>
        <w:t xml:space="preserve">During a wind time step, multiple wind events may occur on the landscape.  The extension simulates tornadoes and derechos as distinct types of events, with parameters specific to each type.  Although the terms tornado and derecho appear in parameter names, </w:t>
      </w:r>
      <w:r w:rsidR="00271589">
        <w:rPr>
          <w:sz w:val="23"/>
          <w:szCs w:val="23"/>
        </w:rPr>
        <w:t xml:space="preserve">each type is simulated using the same algorithm, so the types in reality are distinguished solely by the input parameters used. </w:t>
      </w:r>
      <w:r w:rsidR="00FD1A5B">
        <w:rPr>
          <w:sz w:val="23"/>
          <w:szCs w:val="23"/>
        </w:rPr>
        <w:t xml:space="preserve"> </w:t>
      </w:r>
      <w:r w:rsidR="00271589">
        <w:rPr>
          <w:sz w:val="23"/>
          <w:szCs w:val="23"/>
        </w:rPr>
        <w:t>Users may assign parameters to simulate other types of wind events as desired</w:t>
      </w:r>
      <w:r>
        <w:rPr>
          <w:sz w:val="23"/>
          <w:szCs w:val="23"/>
        </w:rPr>
        <w:t xml:space="preserve">. </w:t>
      </w:r>
      <w:r w:rsidR="00FD1A5B">
        <w:rPr>
          <w:sz w:val="23"/>
          <w:szCs w:val="23"/>
        </w:rPr>
        <w:t xml:space="preserve"> </w:t>
      </w:r>
      <w:r>
        <w:rPr>
          <w:sz w:val="23"/>
          <w:szCs w:val="23"/>
        </w:rPr>
        <w:t>Wind initiation and spread are not dependent upon forest condition, but damage can be</w:t>
      </w:r>
      <w:r w:rsidRPr="006604E3">
        <w:t>.</w:t>
      </w:r>
    </w:p>
    <w:p w:rsidR="00F61F52" w:rsidRPr="006604E3" w:rsidRDefault="00C45D6D" w:rsidP="00506181">
      <w:pPr>
        <w:pStyle w:val="textbody"/>
      </w:pPr>
      <w:r>
        <w:t xml:space="preserve">Each wind event is simulated by randomly placing a line segment on the landscape and damaging cells on and parallel to the line according to a defined disturbance width.  Wind intensity </w:t>
      </w:r>
      <w:r w:rsidR="00F61F52">
        <w:t>decreases linearly with distance from the line</w:t>
      </w:r>
      <w:r w:rsidRPr="00C45D6D">
        <w:t xml:space="preserve"> </w:t>
      </w:r>
      <w:r>
        <w:t>segment</w:t>
      </w:r>
      <w:r w:rsidR="00F61F52">
        <w:t xml:space="preserve">, with stochasticity of </w:t>
      </w:r>
      <w:r>
        <w:t xml:space="preserve">intensity </w:t>
      </w:r>
      <w:r w:rsidR="00F61F52">
        <w:t>introduced according to an intensity variation parameter. When the</w:t>
      </w:r>
      <w:r w:rsidR="00F61F52" w:rsidRPr="00F61F52">
        <w:t xml:space="preserve"> </w:t>
      </w:r>
      <w:r w:rsidR="00F61F52">
        <w:t xml:space="preserve">variation parameter=0.0, </w:t>
      </w:r>
      <w:r>
        <w:t xml:space="preserve">intensity </w:t>
      </w:r>
      <w:r w:rsidR="00646866">
        <w:t>values</w:t>
      </w:r>
      <w:r w:rsidR="00AF16A5">
        <w:t xml:space="preserve"> form per</w:t>
      </w:r>
      <w:r w:rsidR="00F61F52">
        <w:t xml:space="preserve">fect </w:t>
      </w:r>
      <w:r>
        <w:t xml:space="preserve">stadium shapes </w:t>
      </w:r>
      <w:r w:rsidR="002B1F54">
        <w:t xml:space="preserve">(bands) </w:t>
      </w:r>
      <w:r w:rsidR="00F61F52">
        <w:t xml:space="preserve">around the </w:t>
      </w:r>
      <w:r w:rsidR="00646866">
        <w:t xml:space="preserve">axis </w:t>
      </w:r>
      <w:r w:rsidR="00F61F52">
        <w:t xml:space="preserve">line; when the variation parameter </w:t>
      </w:r>
      <w:r w:rsidR="007D506D">
        <w:t>is &lt;0.5</w:t>
      </w:r>
      <w:r w:rsidR="00F61F52">
        <w:t xml:space="preserve">, </w:t>
      </w:r>
      <w:r w:rsidR="007D506D">
        <w:t xml:space="preserve">the </w:t>
      </w:r>
      <w:r w:rsidR="00492604">
        <w:t>majority of cells</w:t>
      </w:r>
      <w:r w:rsidR="007D506D">
        <w:t xml:space="preserve"> </w:t>
      </w:r>
      <w:r w:rsidR="00492604">
        <w:t>within an intensity band</w:t>
      </w:r>
      <w:r w:rsidR="007D506D">
        <w:t xml:space="preserve"> have a higher intensity of wind speed and damage</w:t>
      </w:r>
      <w:r w:rsidR="00492604">
        <w:t>,</w:t>
      </w:r>
      <w:r w:rsidR="007D506D">
        <w:t xml:space="preserve"> with embedded patches of lower wind speed and </w:t>
      </w:r>
      <w:r w:rsidR="002B1F54">
        <w:t>damage</w:t>
      </w:r>
      <w:r w:rsidR="007D506D">
        <w:t xml:space="preserve">; when the variation parameter is &gt;0.5, </w:t>
      </w:r>
      <w:r w:rsidR="00492604">
        <w:t>the majority of cells within an intensity band have</w:t>
      </w:r>
      <w:r w:rsidR="007D506D">
        <w:t xml:space="preserve"> a lower intensity of wind speed and damage, with embedded patches of higher wind speed and damage</w:t>
      </w:r>
      <w:r w:rsidR="00F61F52">
        <w:t>.</w:t>
      </w:r>
    </w:p>
    <w:p w:rsidR="00506181" w:rsidRDefault="00271589" w:rsidP="00506181">
      <w:pPr>
        <w:pStyle w:val="Heading2"/>
      </w:pPr>
      <w:bookmarkStart w:id="4" w:name="_Toc436830995"/>
      <w:r>
        <w:t>Number of Wind Events</w:t>
      </w:r>
      <w:bookmarkEnd w:id="4"/>
    </w:p>
    <w:p w:rsidR="00506181" w:rsidRPr="006604E3" w:rsidRDefault="00C45D6D" w:rsidP="00506181">
      <w:pPr>
        <w:pStyle w:val="textbody"/>
      </w:pPr>
      <w:r>
        <w:rPr>
          <w:sz w:val="23"/>
          <w:szCs w:val="23"/>
        </w:rPr>
        <w:t>The probability of a linear wind event occurring in a time step is controlled by two input parameters giving the mean and standard deviation number of wind events per unit area (40,000 km</w:t>
      </w:r>
      <w:r>
        <w:rPr>
          <w:sz w:val="23"/>
          <w:szCs w:val="23"/>
          <w:vertAlign w:val="superscript"/>
        </w:rPr>
        <w:t>2</w:t>
      </w:r>
      <w:r>
        <w:rPr>
          <w:sz w:val="23"/>
          <w:szCs w:val="23"/>
        </w:rPr>
        <w:t>) per/year to define a normal distribution</w:t>
      </w:r>
      <w:r w:rsidRPr="006604E3">
        <w:t>.</w:t>
      </w:r>
      <w:r>
        <w:t xml:space="preserve">  </w:t>
      </w:r>
      <w:r w:rsidR="00271589">
        <w:t xml:space="preserve">This </w:t>
      </w:r>
      <w:r>
        <w:t xml:space="preserve">distribution </w:t>
      </w:r>
      <w:r w:rsidR="00271589">
        <w:t xml:space="preserve">includes both types of </w:t>
      </w:r>
      <w:r w:rsidR="00271589">
        <w:lastRenderedPageBreak/>
        <w:t xml:space="preserve">events (tornadoes and derechos), with the proportion of each type </w:t>
      </w:r>
      <w:r w:rsidR="00CA5A1F">
        <w:t xml:space="preserve">also </w:t>
      </w:r>
      <w:r w:rsidR="00271589">
        <w:t>specified.  Historic data is</w:t>
      </w:r>
      <w:r w:rsidR="00AF16A5">
        <w:t xml:space="preserve"> typically used to estimate these</w:t>
      </w:r>
      <w:r w:rsidR="00271589">
        <w:t xml:space="preserve"> parameter</w:t>
      </w:r>
      <w:r w:rsidR="00AF16A5">
        <w:t>s</w:t>
      </w:r>
      <w:r w:rsidR="00B9150B">
        <w:t>, but they may also be estimated based on expectations under future climate conditions</w:t>
      </w:r>
      <w:r w:rsidR="00271589">
        <w:t>.</w:t>
      </w:r>
    </w:p>
    <w:p w:rsidR="00271589" w:rsidRDefault="00271589" w:rsidP="00271589">
      <w:pPr>
        <w:pStyle w:val="Heading2"/>
      </w:pPr>
      <w:bookmarkStart w:id="5" w:name="_Toc436830996"/>
      <w:r>
        <w:t>Tornadoes</w:t>
      </w:r>
      <w:bookmarkEnd w:id="5"/>
    </w:p>
    <w:p w:rsidR="00271589" w:rsidRPr="006604E3" w:rsidRDefault="00271589" w:rsidP="00271589">
      <w:pPr>
        <w:pStyle w:val="textbody"/>
      </w:pPr>
      <w:r>
        <w:rPr>
          <w:sz w:val="23"/>
          <w:szCs w:val="23"/>
        </w:rPr>
        <w:t xml:space="preserve">Tornadoes typically produce a </w:t>
      </w:r>
      <w:r w:rsidR="00E959A7">
        <w:rPr>
          <w:sz w:val="23"/>
          <w:szCs w:val="23"/>
        </w:rPr>
        <w:t>relatively narrow</w:t>
      </w:r>
      <w:r>
        <w:rPr>
          <w:sz w:val="23"/>
          <w:szCs w:val="23"/>
        </w:rPr>
        <w:t xml:space="preserve"> damage path, and are often shorter in length than derechos</w:t>
      </w:r>
      <w:r w:rsidRPr="006604E3">
        <w:t>.</w:t>
      </w:r>
      <w:r>
        <w:t xml:space="preserve">  The length of each tornado event is drawn from a Weibull distribution specified by two parameters, </w:t>
      </w:r>
      <w:r w:rsidRPr="00271589">
        <w:rPr>
          <w:rFonts w:ascii="Symbol" w:hAnsi="Symbol"/>
        </w:rPr>
        <w:t></w:t>
      </w:r>
      <w:r w:rsidRPr="00271589">
        <w:t xml:space="preserve"> </w:t>
      </w:r>
      <w:r>
        <w:t xml:space="preserve">and </w:t>
      </w:r>
      <w:r w:rsidRPr="00CA5A1F">
        <w:rPr>
          <w:rFonts w:ascii="Symbol" w:hAnsi="Symbol"/>
        </w:rPr>
        <w:t></w:t>
      </w:r>
      <w:r>
        <w:t>.</w:t>
      </w:r>
    </w:p>
    <w:p w:rsidR="00E959A7" w:rsidRDefault="00E959A7" w:rsidP="00E959A7">
      <w:pPr>
        <w:pStyle w:val="Heading2"/>
      </w:pPr>
      <w:bookmarkStart w:id="6" w:name="_Toc436830997"/>
      <w:r>
        <w:t>Derechos</w:t>
      </w:r>
      <w:bookmarkEnd w:id="6"/>
    </w:p>
    <w:p w:rsidR="00E959A7" w:rsidRPr="006604E3" w:rsidRDefault="00E959A7" w:rsidP="00E959A7">
      <w:pPr>
        <w:pStyle w:val="textbody"/>
      </w:pPr>
      <w:r>
        <w:rPr>
          <w:sz w:val="23"/>
          <w:szCs w:val="23"/>
        </w:rPr>
        <w:t>Derechos typically produce a relatively longer and wider damage path than tornadoes, sometimes exceeding 380 km in length and 65 km in width</w:t>
      </w:r>
      <w:r w:rsidRPr="006604E3">
        <w:t>.</w:t>
      </w:r>
      <w:r>
        <w:t xml:space="preserve"> The length of each derecho event is drawn from a separate Weibull distribution, specified by two parameters, </w:t>
      </w:r>
      <w:r w:rsidRPr="00271589">
        <w:rPr>
          <w:rFonts w:ascii="Symbol" w:hAnsi="Symbol"/>
        </w:rPr>
        <w:t></w:t>
      </w:r>
      <w:r w:rsidRPr="00271589">
        <w:t xml:space="preserve"> </w:t>
      </w:r>
      <w:r>
        <w:t xml:space="preserve">and </w:t>
      </w:r>
      <w:r w:rsidRPr="00CA5A1F">
        <w:rPr>
          <w:rFonts w:ascii="Symbol" w:hAnsi="Symbol"/>
        </w:rPr>
        <w:t></w:t>
      </w:r>
      <w:r>
        <w:t>.</w:t>
      </w:r>
    </w:p>
    <w:p w:rsidR="00C45D6D" w:rsidRDefault="00C45D6D" w:rsidP="00C45D6D">
      <w:pPr>
        <w:pStyle w:val="Heading2"/>
      </w:pPr>
      <w:bookmarkStart w:id="7" w:name="_Toc436830998"/>
      <w:r>
        <w:t>Intensity</w:t>
      </w:r>
      <w:bookmarkEnd w:id="7"/>
    </w:p>
    <w:p w:rsidR="00C45D6D" w:rsidRPr="00486431" w:rsidRDefault="00C45D6D" w:rsidP="00C45D6D">
      <w:pPr>
        <w:pStyle w:val="textbody"/>
      </w:pPr>
      <w:r>
        <w:t xml:space="preserve">The intensity </w:t>
      </w:r>
      <w:r w:rsidR="00A56287">
        <w:t xml:space="preserve">(relative </w:t>
      </w:r>
      <w:r>
        <w:t>wind speed</w:t>
      </w:r>
      <w:r w:rsidR="00A56287">
        <w:t>)</w:t>
      </w:r>
      <w:r>
        <w:t xml:space="preserve"> within a disturbance event is characterized by an index that ranges between 0 and 1, with 1 equating to the maximum possible wind speed.  Each event has a maximum intensity value selected from the user-define</w:t>
      </w:r>
      <w:r w:rsidR="00636688">
        <w:t>d</w:t>
      </w:r>
      <w:r>
        <w:t xml:space="preserve"> distribution of intensity levels.  The intensity along the centerline of the event will equal the maximum intensity, with intensity decreasing with distance from the centerline.</w:t>
      </w:r>
    </w:p>
    <w:p w:rsidR="00C45D6D" w:rsidRDefault="00C45D6D" w:rsidP="00C45D6D">
      <w:pPr>
        <w:pStyle w:val="Heading3"/>
      </w:pPr>
      <w:bookmarkStart w:id="8" w:name="_Toc436830999"/>
      <w:r>
        <w:t>Intensity Tables</w:t>
      </w:r>
      <w:bookmarkEnd w:id="8"/>
    </w:p>
    <w:p w:rsidR="00C45D6D" w:rsidRPr="00913193" w:rsidRDefault="00C45D6D" w:rsidP="00C45D6D">
      <w:pPr>
        <w:pStyle w:val="textbody"/>
      </w:pPr>
      <w:r>
        <w:t>For each event type (tornado and derecho) user inputs define the percentage of events that have maximum intensity values in each of 5 intensity classes.  The intensity classes range from 0.2 to 1.0, at increments of 0.2.  For each initiated wind event, the maximum intensity for the event will be randomly drawn from the distribution defined by the percentages for the 5 classes.  The percentages for the 5 classes must sum to 100%.</w:t>
      </w:r>
    </w:p>
    <w:p w:rsidR="00E959A7" w:rsidRDefault="00C45D6D" w:rsidP="00C45D6D">
      <w:pPr>
        <w:pStyle w:val="Heading3"/>
      </w:pPr>
      <w:bookmarkStart w:id="9" w:name="_Toc436831000"/>
      <w:r>
        <w:t xml:space="preserve">Intensity </w:t>
      </w:r>
      <w:r w:rsidR="00E959A7">
        <w:t>Variability</w:t>
      </w:r>
      <w:r w:rsidR="00045A8C">
        <w:t xml:space="preserve"> (</w:t>
      </w:r>
      <w:proofErr w:type="spellStart"/>
      <w:r w:rsidR="00045A8C" w:rsidRPr="00045A8C">
        <w:t>PropIntensityVar</w:t>
      </w:r>
      <w:proofErr w:type="spellEnd"/>
      <w:r w:rsidR="00045A8C">
        <w:t>)</w:t>
      </w:r>
      <w:bookmarkEnd w:id="9"/>
    </w:p>
    <w:p w:rsidR="00C45D6D" w:rsidRDefault="00C45D6D" w:rsidP="00C45D6D">
      <w:pPr>
        <w:pStyle w:val="textbody"/>
        <w:rPr>
          <w:sz w:val="23"/>
          <w:szCs w:val="23"/>
        </w:rPr>
      </w:pPr>
      <w:r>
        <w:rPr>
          <w:sz w:val="23"/>
          <w:szCs w:val="23"/>
        </w:rPr>
        <w:t xml:space="preserve">Wind speed intensity within a tornado or derecho event is typically variable. Tornadoes lift and touch down sporadically along their path, and derechos feature clusters of downbursts and embedded microbursts that can cause uneven damage. The extension uses a proportional intensity </w:t>
      </w:r>
      <w:r>
        <w:rPr>
          <w:sz w:val="23"/>
          <w:szCs w:val="23"/>
        </w:rPr>
        <w:lastRenderedPageBreak/>
        <w:t>variation parameter to control the pattern of intensity variability within a wind event.</w:t>
      </w:r>
    </w:p>
    <w:p w:rsidR="00C45D6D" w:rsidRPr="00045A8C" w:rsidRDefault="00C45D6D" w:rsidP="00C45D6D">
      <w:pPr>
        <w:pStyle w:val="textbody"/>
        <w:rPr>
          <w:sz w:val="23"/>
          <w:szCs w:val="23"/>
        </w:rPr>
      </w:pPr>
      <w:r>
        <w:rPr>
          <w:sz w:val="23"/>
          <w:szCs w:val="23"/>
        </w:rPr>
        <w:t>Wind i</w:t>
      </w:r>
      <w:r w:rsidRPr="00045A8C">
        <w:rPr>
          <w:sz w:val="23"/>
          <w:szCs w:val="23"/>
        </w:rPr>
        <w:t>ntensity</w:t>
      </w:r>
      <w:r>
        <w:rPr>
          <w:sz w:val="23"/>
          <w:szCs w:val="23"/>
        </w:rPr>
        <w:t xml:space="preserve"> </w:t>
      </w:r>
      <w:r w:rsidR="00A56287">
        <w:rPr>
          <w:sz w:val="23"/>
          <w:szCs w:val="23"/>
        </w:rPr>
        <w:t xml:space="preserve">(relative wind speed) </w:t>
      </w:r>
      <w:r>
        <w:rPr>
          <w:sz w:val="23"/>
          <w:szCs w:val="23"/>
        </w:rPr>
        <w:t>within an event</w:t>
      </w:r>
      <w:r w:rsidRPr="00045A8C">
        <w:rPr>
          <w:sz w:val="23"/>
          <w:szCs w:val="23"/>
        </w:rPr>
        <w:t xml:space="preserve"> </w:t>
      </w:r>
      <w:r>
        <w:rPr>
          <w:sz w:val="23"/>
          <w:szCs w:val="23"/>
        </w:rPr>
        <w:t xml:space="preserve">initially </w:t>
      </w:r>
      <w:r w:rsidRPr="00045A8C">
        <w:rPr>
          <w:sz w:val="23"/>
          <w:szCs w:val="23"/>
        </w:rPr>
        <w:t xml:space="preserve">ranges from </w:t>
      </w:r>
      <w:r>
        <w:rPr>
          <w:sz w:val="23"/>
          <w:szCs w:val="23"/>
        </w:rPr>
        <w:t>the event’s maximum intensity</w:t>
      </w:r>
      <w:r w:rsidRPr="00045A8C">
        <w:rPr>
          <w:sz w:val="23"/>
          <w:szCs w:val="23"/>
        </w:rPr>
        <w:t xml:space="preserve"> (</w:t>
      </w:r>
      <w:r>
        <w:rPr>
          <w:sz w:val="23"/>
          <w:szCs w:val="23"/>
        </w:rPr>
        <w:t>along</w:t>
      </w:r>
      <w:r w:rsidRPr="00045A8C">
        <w:rPr>
          <w:sz w:val="23"/>
          <w:szCs w:val="23"/>
        </w:rPr>
        <w:t xml:space="preserve"> the centerline) to 0 (on the edge of the event). Each cell in the event can</w:t>
      </w:r>
      <w:r>
        <w:rPr>
          <w:sz w:val="23"/>
          <w:szCs w:val="23"/>
        </w:rPr>
        <w:t xml:space="preserve"> have</w:t>
      </w:r>
      <w:r w:rsidRPr="00045A8C">
        <w:rPr>
          <w:sz w:val="23"/>
          <w:szCs w:val="23"/>
        </w:rPr>
        <w:t xml:space="preserve"> its intensity reduced by </w:t>
      </w:r>
      <w:r>
        <w:rPr>
          <w:sz w:val="23"/>
          <w:szCs w:val="23"/>
        </w:rPr>
        <w:t>one intensity class (</w:t>
      </w:r>
      <w:r w:rsidRPr="00045A8C">
        <w:rPr>
          <w:sz w:val="23"/>
          <w:szCs w:val="23"/>
        </w:rPr>
        <w:t>0.20</w:t>
      </w:r>
      <w:r>
        <w:rPr>
          <w:sz w:val="23"/>
          <w:szCs w:val="23"/>
        </w:rPr>
        <w:t>)</w:t>
      </w:r>
      <w:r w:rsidRPr="00045A8C">
        <w:rPr>
          <w:sz w:val="23"/>
          <w:szCs w:val="23"/>
        </w:rPr>
        <w:t xml:space="preserve"> </w:t>
      </w:r>
      <w:r>
        <w:rPr>
          <w:sz w:val="23"/>
          <w:szCs w:val="23"/>
        </w:rPr>
        <w:t>with</w:t>
      </w:r>
      <w:r w:rsidRPr="00045A8C">
        <w:rPr>
          <w:sz w:val="23"/>
          <w:szCs w:val="23"/>
        </w:rPr>
        <w:t xml:space="preserve"> a probability equal to </w:t>
      </w:r>
      <w:proofErr w:type="spellStart"/>
      <w:r w:rsidRPr="00045A8C">
        <w:rPr>
          <w:sz w:val="23"/>
          <w:szCs w:val="23"/>
        </w:rPr>
        <w:t>PropIntensityVar</w:t>
      </w:r>
      <w:proofErr w:type="spellEnd"/>
      <w:r w:rsidRPr="00045A8C">
        <w:rPr>
          <w:sz w:val="23"/>
          <w:szCs w:val="23"/>
        </w:rPr>
        <w:t xml:space="preserve">.  A value of 0 for this parameter will result in intensities that </w:t>
      </w:r>
      <w:r>
        <w:rPr>
          <w:sz w:val="23"/>
          <w:szCs w:val="23"/>
        </w:rPr>
        <w:t xml:space="preserve">form perfect stadium shapes of </w:t>
      </w:r>
      <w:r w:rsidR="00636688">
        <w:rPr>
          <w:sz w:val="23"/>
          <w:szCs w:val="23"/>
        </w:rPr>
        <w:t xml:space="preserve">nested </w:t>
      </w:r>
      <w:r>
        <w:rPr>
          <w:sz w:val="23"/>
          <w:szCs w:val="23"/>
        </w:rPr>
        <w:t>intensity classes</w:t>
      </w:r>
      <w:r w:rsidRPr="00045A8C">
        <w:rPr>
          <w:sz w:val="23"/>
          <w:szCs w:val="23"/>
        </w:rPr>
        <w:t xml:space="preserve"> </w:t>
      </w:r>
      <w:r>
        <w:rPr>
          <w:sz w:val="23"/>
          <w:szCs w:val="23"/>
        </w:rPr>
        <w:t>along the linear axis of the event</w:t>
      </w:r>
      <w:r w:rsidRPr="00045A8C">
        <w:rPr>
          <w:sz w:val="23"/>
          <w:szCs w:val="23"/>
        </w:rPr>
        <w:t xml:space="preserve">.  Any value greater than 0 for this parameter will introduce heterogeneity in the </w:t>
      </w:r>
      <w:r>
        <w:rPr>
          <w:sz w:val="23"/>
          <w:szCs w:val="23"/>
        </w:rPr>
        <w:t xml:space="preserve">pattern of </w:t>
      </w:r>
      <w:r w:rsidRPr="00045A8C">
        <w:rPr>
          <w:sz w:val="23"/>
          <w:szCs w:val="23"/>
        </w:rPr>
        <w:t>intensity values.</w:t>
      </w:r>
      <w:r w:rsidR="00636688">
        <w:rPr>
          <w:sz w:val="23"/>
          <w:szCs w:val="23"/>
        </w:rPr>
        <w:t xml:space="preserve">  </w:t>
      </w:r>
      <w:r w:rsidR="002B1F54">
        <w:rPr>
          <w:sz w:val="23"/>
          <w:szCs w:val="23"/>
        </w:rPr>
        <w:t>A value of 0.5 results in maximum fragmentation and a</w:t>
      </w:r>
      <w:r w:rsidR="00636688">
        <w:rPr>
          <w:sz w:val="23"/>
          <w:szCs w:val="23"/>
        </w:rPr>
        <w:t xml:space="preserve"> value of 1.0 will reduce the intensity</w:t>
      </w:r>
      <w:r w:rsidR="00A46C49">
        <w:rPr>
          <w:sz w:val="23"/>
          <w:szCs w:val="23"/>
        </w:rPr>
        <w:t xml:space="preserve"> class of every cell in each intensity band surrounding the line segment.</w:t>
      </w:r>
    </w:p>
    <w:p w:rsidR="00F61F52" w:rsidRDefault="00F61F52" w:rsidP="00F61F52">
      <w:pPr>
        <w:pStyle w:val="Heading2"/>
      </w:pPr>
      <w:bookmarkStart w:id="10" w:name="_Toc436831001"/>
      <w:r w:rsidRPr="00F61F52">
        <w:t>Wind</w:t>
      </w:r>
      <w:r>
        <w:t xml:space="preserve"> </w:t>
      </w:r>
      <w:r w:rsidRPr="00F61F52">
        <w:t>Direction</w:t>
      </w:r>
      <w:r>
        <w:t xml:space="preserve"> </w:t>
      </w:r>
      <w:r w:rsidRPr="00F61F52">
        <w:t>Table</w:t>
      </w:r>
      <w:bookmarkEnd w:id="10"/>
    </w:p>
    <w:p w:rsidR="00F61F52" w:rsidRPr="006604E3" w:rsidRDefault="00F61F52" w:rsidP="00F61F52">
      <w:pPr>
        <w:pStyle w:val="textbody"/>
      </w:pPr>
      <w:r>
        <w:rPr>
          <w:sz w:val="23"/>
          <w:szCs w:val="23"/>
        </w:rPr>
        <w:t>Linear wind events are not typically oriented randomly.  A wind direction table specifies</w:t>
      </w:r>
      <w:r w:rsidR="00E608BE">
        <w:rPr>
          <w:sz w:val="23"/>
          <w:szCs w:val="23"/>
        </w:rPr>
        <w:t xml:space="preserve"> the directionality probabilities.</w:t>
      </w:r>
      <w:r w:rsidR="00C45D6D" w:rsidRPr="00C45D6D">
        <w:rPr>
          <w:sz w:val="23"/>
          <w:szCs w:val="23"/>
        </w:rPr>
        <w:t xml:space="preserve"> </w:t>
      </w:r>
      <w:r w:rsidR="00C45D6D">
        <w:rPr>
          <w:sz w:val="23"/>
          <w:szCs w:val="23"/>
        </w:rPr>
        <w:t xml:space="preserve"> Because directional spread is not explicitly simulated, opposite compass directions can be simulated as having the same direction (e.g., N </w:t>
      </w:r>
      <w:r w:rsidR="00A46C49">
        <w:rPr>
          <w:sz w:val="23"/>
          <w:szCs w:val="23"/>
        </w:rPr>
        <w:t>to</w:t>
      </w:r>
      <w:r w:rsidR="00C45D6D">
        <w:rPr>
          <w:sz w:val="23"/>
          <w:szCs w:val="23"/>
        </w:rPr>
        <w:t xml:space="preserve"> S </w:t>
      </w:r>
      <w:r w:rsidR="00A46C49">
        <w:rPr>
          <w:sz w:val="23"/>
          <w:szCs w:val="23"/>
        </w:rPr>
        <w:t xml:space="preserve">and S to N </w:t>
      </w:r>
      <w:r w:rsidR="00C45D6D">
        <w:rPr>
          <w:sz w:val="23"/>
          <w:szCs w:val="23"/>
        </w:rPr>
        <w:t xml:space="preserve">have the same directional axis).  Therefore, the table includes the 4 possible directional combinations resulting from 8 cardinal directions [N-S, NE-SW, E-W, </w:t>
      </w:r>
      <w:proofErr w:type="gramStart"/>
      <w:r w:rsidR="00C45D6D">
        <w:rPr>
          <w:sz w:val="23"/>
          <w:szCs w:val="23"/>
        </w:rPr>
        <w:t>SE</w:t>
      </w:r>
      <w:proofErr w:type="gramEnd"/>
      <w:r w:rsidR="00C45D6D">
        <w:rPr>
          <w:sz w:val="23"/>
          <w:szCs w:val="23"/>
        </w:rPr>
        <w:t>-NW].  The user defines the percentage of events that occur in each direction.</w:t>
      </w:r>
      <w:r w:rsidR="00C45D6D" w:rsidRPr="00F01A2D">
        <w:t xml:space="preserve"> </w:t>
      </w:r>
      <w:r w:rsidR="00A46C49">
        <w:t xml:space="preserve"> </w:t>
      </w:r>
      <w:r w:rsidR="00C45D6D">
        <w:t>The percentages for the 4 directions must sum to 100%.</w:t>
      </w:r>
      <w:r w:rsidR="002B1F54">
        <w:t xml:space="preserve">  The dominant wind event direction </w:t>
      </w:r>
      <w:r w:rsidR="00F925D4">
        <w:t>is</w:t>
      </w:r>
      <w:r w:rsidR="002B1F54">
        <w:t xml:space="preserve"> randomly selected based on the probabilities in the wind direction table</w:t>
      </w:r>
      <w:r w:rsidR="00F925D4">
        <w:t>, and the</w:t>
      </w:r>
      <w:r w:rsidR="002B1F54">
        <w:t xml:space="preserve"> actual azimuth of the wind event </w:t>
      </w:r>
      <w:r w:rsidR="00F925D4">
        <w:t>is</w:t>
      </w:r>
      <w:r w:rsidR="002B1F54">
        <w:t xml:space="preserve"> randomly deviated </w:t>
      </w:r>
      <w:r w:rsidR="00F925D4">
        <w:t>up to 22</w:t>
      </w:r>
      <w:r w:rsidR="009770E6">
        <w:t>.5</w:t>
      </w:r>
      <w:r w:rsidR="00F925D4">
        <w:t xml:space="preserve"> degrees </w:t>
      </w:r>
      <w:r w:rsidR="002B1F54">
        <w:t>from the dominant wind direction using a uniform probability distribution.</w:t>
      </w:r>
    </w:p>
    <w:p w:rsidR="00E608BE" w:rsidRDefault="00E608BE" w:rsidP="00E608BE">
      <w:pPr>
        <w:pStyle w:val="Heading2"/>
      </w:pPr>
      <w:bookmarkStart w:id="11" w:name="_Toc436831002"/>
      <w:r>
        <w:t>Ecoregion Modifiers</w:t>
      </w:r>
      <w:bookmarkEnd w:id="11"/>
    </w:p>
    <w:p w:rsidR="00E608BE" w:rsidRPr="006604E3" w:rsidRDefault="00E608BE" w:rsidP="00E608BE">
      <w:pPr>
        <w:pStyle w:val="textbody"/>
      </w:pPr>
      <w:r>
        <w:rPr>
          <w:sz w:val="23"/>
          <w:szCs w:val="23"/>
        </w:rPr>
        <w:t xml:space="preserve">Wind damage can be less under some abiotic conditions, typically related to topography.  For example, lowlands or lee slopes may experience less wind intensity and therefore </w:t>
      </w:r>
      <w:r w:rsidR="00B9150B">
        <w:rPr>
          <w:sz w:val="23"/>
          <w:szCs w:val="23"/>
        </w:rPr>
        <w:t xml:space="preserve">less </w:t>
      </w:r>
      <w:r>
        <w:rPr>
          <w:sz w:val="23"/>
          <w:szCs w:val="23"/>
        </w:rPr>
        <w:t xml:space="preserve">damage.  Users can specify a </w:t>
      </w:r>
      <w:r w:rsidR="00A56287">
        <w:rPr>
          <w:sz w:val="23"/>
          <w:szCs w:val="23"/>
        </w:rPr>
        <w:t xml:space="preserve">modification </w:t>
      </w:r>
      <w:r>
        <w:rPr>
          <w:sz w:val="23"/>
          <w:szCs w:val="23"/>
        </w:rPr>
        <w:t xml:space="preserve">factor applied to wind intensity for specific ecoregions. </w:t>
      </w:r>
      <w:r w:rsidR="00C45D6D">
        <w:rPr>
          <w:sz w:val="23"/>
          <w:szCs w:val="23"/>
        </w:rPr>
        <w:t xml:space="preserve">Wind-disturbed sites within such ecoregions will have this amount </w:t>
      </w:r>
      <w:r w:rsidR="00A56287">
        <w:rPr>
          <w:sz w:val="23"/>
          <w:szCs w:val="23"/>
        </w:rPr>
        <w:t>added to</w:t>
      </w:r>
      <w:r w:rsidR="00C45D6D">
        <w:rPr>
          <w:sz w:val="23"/>
          <w:szCs w:val="23"/>
        </w:rPr>
        <w:t xml:space="preserve"> the wind intensity for the site</w:t>
      </w:r>
      <w:r w:rsidR="00A56287">
        <w:rPr>
          <w:sz w:val="23"/>
          <w:szCs w:val="23"/>
        </w:rPr>
        <w:t>, with negative values resulting in a reduction in wind intensity</w:t>
      </w:r>
      <w:r w:rsidR="00C45D6D">
        <w:rPr>
          <w:sz w:val="23"/>
          <w:szCs w:val="23"/>
        </w:rPr>
        <w:t>.</w:t>
      </w:r>
    </w:p>
    <w:p w:rsidR="0021663A" w:rsidRDefault="0021663A" w:rsidP="0021663A">
      <w:pPr>
        <w:pStyle w:val="Heading2"/>
      </w:pPr>
      <w:bookmarkStart w:id="12" w:name="_Toc436831003"/>
      <w:r w:rsidRPr="0021663A">
        <w:t>Wind</w:t>
      </w:r>
      <w:r>
        <w:t xml:space="preserve"> Damage</w:t>
      </w:r>
      <w:bookmarkEnd w:id="12"/>
    </w:p>
    <w:p w:rsidR="0021663A" w:rsidRPr="0021663A" w:rsidRDefault="0021663A" w:rsidP="0021663A">
      <w:pPr>
        <w:pStyle w:val="textbody"/>
      </w:pPr>
      <w:r w:rsidRPr="0021663A">
        <w:t xml:space="preserve">Wind damage at each site affected by an event is dependent upon the age of the cohorts (relative to species longevity) and wind intensity (speed). The oldest cohorts are more vulnerable than younger cohorts. If a cohort is damaged by wind, the entire cohort is killed. </w:t>
      </w:r>
    </w:p>
    <w:p w:rsidR="0021663A" w:rsidRDefault="0021663A" w:rsidP="0021663A">
      <w:pPr>
        <w:pStyle w:val="textbody"/>
      </w:pPr>
      <w:r w:rsidRPr="0021663A">
        <w:lastRenderedPageBreak/>
        <w:t xml:space="preserve">Wind severity is a </w:t>
      </w:r>
      <w:r w:rsidR="00A56287">
        <w:t xml:space="preserve">damage </w:t>
      </w:r>
      <w:r w:rsidRPr="0021663A">
        <w:t>classification variable that is written to the wind severity output maps. It is not to be confused with wind intensity</w:t>
      </w:r>
      <w:r w:rsidR="00A56287">
        <w:t xml:space="preserve"> (speed)</w:t>
      </w:r>
      <w:r w:rsidRPr="0021663A">
        <w:t>. The wind severity table specifies the relationship between wind intensity and cohort mortality, and assigns a wind severity label to each level of mortality. The following is an example of a wind severity table:</w:t>
      </w:r>
    </w:p>
    <w:p w:rsidR="009D6641" w:rsidRDefault="009D6641" w:rsidP="0021663A">
      <w:pPr>
        <w:pStyle w:val="textbody"/>
      </w:pPr>
    </w:p>
    <w:tbl>
      <w:tblPr>
        <w:tblStyle w:val="TableGrid"/>
        <w:tblW w:w="0" w:type="auto"/>
        <w:tblInd w:w="1278" w:type="dxa"/>
        <w:tblLook w:val="04A0" w:firstRow="1" w:lastRow="0" w:firstColumn="1" w:lastColumn="0" w:noHBand="0" w:noVBand="1"/>
      </w:tblPr>
      <w:tblGrid>
        <w:gridCol w:w="2506"/>
        <w:gridCol w:w="2506"/>
        <w:gridCol w:w="2354"/>
      </w:tblGrid>
      <w:tr w:rsidR="00BC3081" w:rsidTr="00846CD4">
        <w:tc>
          <w:tcPr>
            <w:tcW w:w="2506" w:type="dxa"/>
          </w:tcPr>
          <w:p w:rsidR="00BC3081" w:rsidRPr="0021663A" w:rsidRDefault="00BC3081" w:rsidP="00846CD4">
            <w:pPr>
              <w:pStyle w:val="Default"/>
              <w:jc w:val="center"/>
              <w:rPr>
                <w:sz w:val="23"/>
                <w:szCs w:val="23"/>
              </w:rPr>
            </w:pPr>
            <w:r>
              <w:rPr>
                <w:b/>
                <w:bCs/>
                <w:sz w:val="23"/>
                <w:szCs w:val="23"/>
              </w:rPr>
              <w:t>Wind Severity Class</w:t>
            </w:r>
          </w:p>
        </w:tc>
        <w:tc>
          <w:tcPr>
            <w:tcW w:w="2506" w:type="dxa"/>
          </w:tcPr>
          <w:p w:rsidR="00BC3081" w:rsidRPr="0021663A" w:rsidRDefault="00BC3081" w:rsidP="009D6641">
            <w:pPr>
              <w:pStyle w:val="Default"/>
              <w:jc w:val="center"/>
              <w:rPr>
                <w:sz w:val="23"/>
                <w:szCs w:val="23"/>
              </w:rPr>
            </w:pPr>
            <w:r>
              <w:rPr>
                <w:b/>
                <w:bCs/>
                <w:sz w:val="23"/>
                <w:szCs w:val="23"/>
              </w:rPr>
              <w:t xml:space="preserve">Relative Cohort Age </w:t>
            </w:r>
            <w:r>
              <w:rPr>
                <w:sz w:val="23"/>
                <w:szCs w:val="23"/>
              </w:rPr>
              <w:t>(% of species longevity)</w:t>
            </w:r>
          </w:p>
        </w:tc>
        <w:tc>
          <w:tcPr>
            <w:tcW w:w="2354" w:type="dxa"/>
          </w:tcPr>
          <w:p w:rsidR="00BC3081" w:rsidRPr="0021663A" w:rsidRDefault="00BC3081" w:rsidP="00C7395A">
            <w:pPr>
              <w:pStyle w:val="Default"/>
              <w:jc w:val="center"/>
              <w:rPr>
                <w:sz w:val="23"/>
                <w:szCs w:val="23"/>
              </w:rPr>
            </w:pPr>
            <w:proofErr w:type="spellStart"/>
            <w:r>
              <w:rPr>
                <w:b/>
                <w:bCs/>
                <w:sz w:val="23"/>
                <w:szCs w:val="23"/>
              </w:rPr>
              <w:t>Windspeed</w:t>
            </w:r>
            <w:proofErr w:type="spellEnd"/>
            <w:r>
              <w:rPr>
                <w:b/>
                <w:bCs/>
                <w:sz w:val="23"/>
                <w:szCs w:val="23"/>
              </w:rPr>
              <w:t xml:space="preserve"> Mortality Threshold (WMT)</w:t>
            </w:r>
          </w:p>
        </w:tc>
      </w:tr>
      <w:tr w:rsidR="00BC3081" w:rsidTr="00846CD4">
        <w:tc>
          <w:tcPr>
            <w:tcW w:w="2506" w:type="dxa"/>
          </w:tcPr>
          <w:p w:rsidR="00BC3081" w:rsidRDefault="00BC3081" w:rsidP="00846CD4">
            <w:pPr>
              <w:pStyle w:val="textbody"/>
              <w:ind w:left="0"/>
              <w:jc w:val="center"/>
            </w:pPr>
            <w:r>
              <w:t>5</w:t>
            </w:r>
          </w:p>
        </w:tc>
        <w:tc>
          <w:tcPr>
            <w:tcW w:w="2506" w:type="dxa"/>
          </w:tcPr>
          <w:p w:rsidR="00BC3081" w:rsidRPr="0021663A" w:rsidRDefault="00BC3081" w:rsidP="009D6641">
            <w:pPr>
              <w:pStyle w:val="Default"/>
              <w:jc w:val="center"/>
              <w:rPr>
                <w:sz w:val="23"/>
                <w:szCs w:val="23"/>
              </w:rPr>
            </w:pPr>
            <w:r>
              <w:rPr>
                <w:sz w:val="23"/>
                <w:szCs w:val="23"/>
              </w:rPr>
              <w:t>0% to 20%</w:t>
            </w:r>
          </w:p>
        </w:tc>
        <w:tc>
          <w:tcPr>
            <w:tcW w:w="2354" w:type="dxa"/>
          </w:tcPr>
          <w:p w:rsidR="00BC3081" w:rsidRDefault="00BC3081" w:rsidP="00636688">
            <w:pPr>
              <w:pStyle w:val="textbody"/>
              <w:ind w:left="0"/>
              <w:jc w:val="center"/>
            </w:pPr>
            <w:r>
              <w:t>0.95</w:t>
            </w:r>
          </w:p>
        </w:tc>
      </w:tr>
      <w:tr w:rsidR="00BC3081" w:rsidTr="00846CD4">
        <w:tc>
          <w:tcPr>
            <w:tcW w:w="2506" w:type="dxa"/>
          </w:tcPr>
          <w:p w:rsidR="00BC3081" w:rsidRDefault="00BC3081" w:rsidP="00846CD4">
            <w:pPr>
              <w:pStyle w:val="textbody"/>
              <w:ind w:left="0"/>
              <w:jc w:val="center"/>
            </w:pPr>
            <w:r>
              <w:t>4</w:t>
            </w:r>
          </w:p>
        </w:tc>
        <w:tc>
          <w:tcPr>
            <w:tcW w:w="2506" w:type="dxa"/>
          </w:tcPr>
          <w:p w:rsidR="00BC3081" w:rsidRPr="0021663A" w:rsidRDefault="00BC3081" w:rsidP="00C7395A">
            <w:pPr>
              <w:pStyle w:val="Default"/>
              <w:jc w:val="center"/>
              <w:rPr>
                <w:sz w:val="23"/>
                <w:szCs w:val="23"/>
              </w:rPr>
            </w:pPr>
            <w:r>
              <w:rPr>
                <w:sz w:val="23"/>
                <w:szCs w:val="23"/>
              </w:rPr>
              <w:t>20% to 50%</w:t>
            </w:r>
          </w:p>
        </w:tc>
        <w:tc>
          <w:tcPr>
            <w:tcW w:w="2354" w:type="dxa"/>
          </w:tcPr>
          <w:p w:rsidR="00BC3081" w:rsidRDefault="00BC3081" w:rsidP="00636688">
            <w:pPr>
              <w:pStyle w:val="textbody"/>
              <w:ind w:left="0"/>
              <w:jc w:val="center"/>
            </w:pPr>
            <w:r>
              <w:t>0.90</w:t>
            </w:r>
          </w:p>
        </w:tc>
      </w:tr>
      <w:tr w:rsidR="00BC3081" w:rsidTr="00846CD4">
        <w:tc>
          <w:tcPr>
            <w:tcW w:w="2506" w:type="dxa"/>
          </w:tcPr>
          <w:p w:rsidR="00BC3081" w:rsidRDefault="00BC3081" w:rsidP="00846CD4">
            <w:pPr>
              <w:pStyle w:val="textbody"/>
              <w:ind w:left="0"/>
              <w:jc w:val="center"/>
            </w:pPr>
            <w:r>
              <w:t>3</w:t>
            </w:r>
          </w:p>
        </w:tc>
        <w:tc>
          <w:tcPr>
            <w:tcW w:w="2506" w:type="dxa"/>
          </w:tcPr>
          <w:p w:rsidR="00BC3081" w:rsidRPr="0021663A" w:rsidRDefault="00BC3081" w:rsidP="00C7395A">
            <w:pPr>
              <w:pStyle w:val="Default"/>
              <w:jc w:val="center"/>
              <w:rPr>
                <w:sz w:val="23"/>
                <w:szCs w:val="23"/>
              </w:rPr>
            </w:pPr>
            <w:r>
              <w:rPr>
                <w:sz w:val="23"/>
                <w:szCs w:val="23"/>
              </w:rPr>
              <w:t>50% to 70%</w:t>
            </w:r>
          </w:p>
        </w:tc>
        <w:tc>
          <w:tcPr>
            <w:tcW w:w="2354" w:type="dxa"/>
          </w:tcPr>
          <w:p w:rsidR="00BC3081" w:rsidRDefault="00BC3081" w:rsidP="00636688">
            <w:pPr>
              <w:pStyle w:val="textbody"/>
              <w:ind w:left="0"/>
              <w:jc w:val="center"/>
            </w:pPr>
            <w:r>
              <w:t>0.50</w:t>
            </w:r>
          </w:p>
        </w:tc>
      </w:tr>
      <w:tr w:rsidR="00BC3081" w:rsidTr="00846CD4">
        <w:tc>
          <w:tcPr>
            <w:tcW w:w="2506" w:type="dxa"/>
          </w:tcPr>
          <w:p w:rsidR="00BC3081" w:rsidRDefault="00BC3081" w:rsidP="00846CD4">
            <w:pPr>
              <w:pStyle w:val="textbody"/>
              <w:ind w:left="0"/>
              <w:jc w:val="center"/>
            </w:pPr>
            <w:r>
              <w:t>2</w:t>
            </w:r>
          </w:p>
        </w:tc>
        <w:tc>
          <w:tcPr>
            <w:tcW w:w="2506" w:type="dxa"/>
          </w:tcPr>
          <w:p w:rsidR="00BC3081" w:rsidRDefault="00BC3081" w:rsidP="00C7395A">
            <w:pPr>
              <w:pStyle w:val="Default"/>
              <w:jc w:val="center"/>
            </w:pPr>
            <w:r>
              <w:rPr>
                <w:sz w:val="23"/>
                <w:szCs w:val="23"/>
              </w:rPr>
              <w:t>70% to 85%</w:t>
            </w:r>
          </w:p>
        </w:tc>
        <w:tc>
          <w:tcPr>
            <w:tcW w:w="2354" w:type="dxa"/>
          </w:tcPr>
          <w:p w:rsidR="00BC3081" w:rsidRDefault="00BC3081" w:rsidP="00636688">
            <w:pPr>
              <w:pStyle w:val="textbody"/>
              <w:ind w:left="0"/>
              <w:jc w:val="center"/>
            </w:pPr>
            <w:r>
              <w:t>0.15</w:t>
            </w:r>
          </w:p>
        </w:tc>
      </w:tr>
      <w:tr w:rsidR="00BC3081" w:rsidTr="00846CD4">
        <w:tc>
          <w:tcPr>
            <w:tcW w:w="2506" w:type="dxa"/>
          </w:tcPr>
          <w:p w:rsidR="00BC3081" w:rsidRDefault="00BC3081" w:rsidP="00846CD4">
            <w:pPr>
              <w:pStyle w:val="textbody"/>
              <w:ind w:left="0"/>
              <w:jc w:val="center"/>
            </w:pPr>
            <w:r>
              <w:t>1</w:t>
            </w:r>
          </w:p>
        </w:tc>
        <w:tc>
          <w:tcPr>
            <w:tcW w:w="2506" w:type="dxa"/>
          </w:tcPr>
          <w:p w:rsidR="00BC3081" w:rsidRPr="0021663A" w:rsidRDefault="00BC3081" w:rsidP="009D6641">
            <w:pPr>
              <w:pStyle w:val="Default"/>
              <w:jc w:val="center"/>
              <w:rPr>
                <w:sz w:val="23"/>
                <w:szCs w:val="23"/>
              </w:rPr>
            </w:pPr>
            <w:r>
              <w:rPr>
                <w:sz w:val="23"/>
                <w:szCs w:val="23"/>
              </w:rPr>
              <w:t>85%  to 100%</w:t>
            </w:r>
          </w:p>
        </w:tc>
        <w:tc>
          <w:tcPr>
            <w:tcW w:w="2354" w:type="dxa"/>
          </w:tcPr>
          <w:p w:rsidR="00BC3081" w:rsidRDefault="00BC3081" w:rsidP="00636688">
            <w:pPr>
              <w:pStyle w:val="textbody"/>
              <w:ind w:left="0"/>
              <w:jc w:val="center"/>
            </w:pPr>
            <w:r>
              <w:t>0.05</w:t>
            </w:r>
          </w:p>
        </w:tc>
      </w:tr>
    </w:tbl>
    <w:p w:rsidR="009D6641" w:rsidRDefault="009D6641" w:rsidP="0021663A">
      <w:pPr>
        <w:pStyle w:val="textbody"/>
      </w:pPr>
    </w:p>
    <w:p w:rsidR="00C45D6D" w:rsidRPr="0021663A" w:rsidRDefault="00C45D6D" w:rsidP="00C45D6D">
      <w:pPr>
        <w:pStyle w:val="textbody"/>
      </w:pPr>
      <w:r>
        <w:t>Whether</w:t>
      </w:r>
      <w:r w:rsidRPr="0021663A">
        <w:t xml:space="preserve"> a cohort </w:t>
      </w:r>
      <w:r>
        <w:t>is</w:t>
      </w:r>
      <w:r w:rsidRPr="0021663A">
        <w:t xml:space="preserve"> killed depends on its relative age (% of species longevity) and wind intensity. To determine if a cohort is killed, the wind mortality </w:t>
      </w:r>
      <w:r>
        <w:t>threshold</w:t>
      </w:r>
      <w:r w:rsidRPr="0021663A">
        <w:t xml:space="preserve"> (</w:t>
      </w:r>
      <w:r>
        <w:t>WMT</w:t>
      </w:r>
      <w:r w:rsidRPr="0021663A">
        <w:t>) associated with the cohort’s relative age in the wind severity table is compared to the wind event intensity, which ranges from 0.0 – 1.0</w:t>
      </w:r>
      <w:r>
        <w:t xml:space="preserve"> (low to high)</w:t>
      </w:r>
      <w:r w:rsidRPr="0021663A">
        <w:t xml:space="preserve">. If the </w:t>
      </w:r>
      <w:r>
        <w:t xml:space="preserve">wind </w:t>
      </w:r>
      <w:r w:rsidRPr="0021663A">
        <w:t xml:space="preserve">intensity is </w:t>
      </w:r>
      <w:r w:rsidRPr="000665EC">
        <w:rPr>
          <w:b/>
        </w:rPr>
        <w:t>greater than the WMT</w:t>
      </w:r>
      <w:r w:rsidRPr="0021663A">
        <w:t xml:space="preserve"> associated with the cohort’s relative age, then the cohort is killed. </w:t>
      </w:r>
    </w:p>
    <w:p w:rsidR="00C45D6D" w:rsidRPr="0021663A" w:rsidRDefault="00C45D6D" w:rsidP="00C45D6D">
      <w:pPr>
        <w:pStyle w:val="textbody"/>
      </w:pPr>
      <w:r>
        <w:t xml:space="preserve">Wind </w:t>
      </w:r>
      <w:r w:rsidRPr="0021663A">
        <w:t xml:space="preserve">Intensity </w:t>
      </w:r>
      <w:r>
        <w:t>&gt;</w:t>
      </w:r>
      <w:r w:rsidRPr="0021663A">
        <w:t xml:space="preserve"> </w:t>
      </w:r>
      <w:proofErr w:type="gramStart"/>
      <w:r>
        <w:t>WMT</w:t>
      </w:r>
      <w:r w:rsidRPr="0021663A">
        <w:t>[</w:t>
      </w:r>
      <w:proofErr w:type="gramEnd"/>
      <w:r w:rsidRPr="0021663A">
        <w:t xml:space="preserve">cohort’s age] </w:t>
      </w:r>
      <w:r>
        <w:t>=&gt;</w:t>
      </w:r>
      <w:r w:rsidRPr="0021663A">
        <w:t xml:space="preserve"> cohort killed </w:t>
      </w:r>
    </w:p>
    <w:p w:rsidR="00C45D6D" w:rsidRPr="006604E3" w:rsidRDefault="00C45D6D" w:rsidP="00C45D6D">
      <w:pPr>
        <w:pStyle w:val="textbody"/>
      </w:pPr>
      <w:r w:rsidRPr="0021663A">
        <w:t xml:space="preserve">Each dead cohort has an associated wind severity value based on its age (see table above). Wind severity indicates the level of wind </w:t>
      </w:r>
      <w:r w:rsidRPr="000665EC">
        <w:rPr>
          <w:b/>
        </w:rPr>
        <w:t>damage</w:t>
      </w:r>
      <w:r>
        <w:t xml:space="preserve"> (not intensity)</w:t>
      </w:r>
      <w:r w:rsidRPr="0021663A">
        <w:t>; more severe storms kill younger cohorts. For each site in an event, the maximum wind severity is selected from the severities of all the site’s dead cohorts. A wind event has an associated mean wind severity, which is the average of the severities at all of the event’s sites</w:t>
      </w:r>
      <w:r>
        <w:t>, which is recorded in the log file</w:t>
      </w:r>
      <w:r w:rsidRPr="0021663A">
        <w:t xml:space="preserve">. Wind severity </w:t>
      </w:r>
      <w:r w:rsidR="00F925D4">
        <w:t xml:space="preserve">and wind intensity </w:t>
      </w:r>
      <w:r w:rsidR="00A56287">
        <w:t>can</w:t>
      </w:r>
      <w:r w:rsidR="00A56287" w:rsidRPr="0021663A">
        <w:t xml:space="preserve"> </w:t>
      </w:r>
      <w:r>
        <w:t xml:space="preserve">also </w:t>
      </w:r>
      <w:r w:rsidR="009770E6">
        <w:t xml:space="preserve">be </w:t>
      </w:r>
      <w:r>
        <w:t xml:space="preserve">reported </w:t>
      </w:r>
      <w:r w:rsidRPr="0021663A">
        <w:t>in the wind output maps.</w:t>
      </w:r>
    </w:p>
    <w:p w:rsidR="00506181" w:rsidRDefault="00506181" w:rsidP="00506181">
      <w:pPr>
        <w:pStyle w:val="Heading2"/>
      </w:pPr>
      <w:bookmarkStart w:id="13" w:name="_Toc436831004"/>
      <w:r>
        <w:t>Major Releases</w:t>
      </w:r>
      <w:bookmarkEnd w:id="13"/>
    </w:p>
    <w:p w:rsidR="00C9296C" w:rsidRDefault="00C9296C" w:rsidP="00506181">
      <w:pPr>
        <w:pStyle w:val="Heading3"/>
      </w:pPr>
      <w:bookmarkStart w:id="14" w:name="_Toc436831005"/>
      <w:r>
        <w:t>Version 2.0 (August 2018)</w:t>
      </w:r>
    </w:p>
    <w:p w:rsidR="00C9296C" w:rsidRPr="00C9296C" w:rsidRDefault="00C9296C" w:rsidP="00C9296C">
      <w:pPr>
        <w:pStyle w:val="textbody"/>
      </w:pPr>
      <w:r>
        <w:t>Updated for compatibility with Core v7.</w:t>
      </w:r>
      <w:bookmarkStart w:id="15" w:name="_GoBack"/>
      <w:bookmarkEnd w:id="15"/>
    </w:p>
    <w:p w:rsidR="00506181" w:rsidRPr="006604E3" w:rsidRDefault="00C9296C" w:rsidP="00506181">
      <w:pPr>
        <w:pStyle w:val="Heading3"/>
      </w:pPr>
      <w:r>
        <w:lastRenderedPageBreak/>
        <w:t xml:space="preserve">Version </w:t>
      </w:r>
      <w:r w:rsidR="00506181">
        <w:t>1.0</w:t>
      </w:r>
      <w:bookmarkEnd w:id="14"/>
      <w:r>
        <w:t xml:space="preserve"> (December 2015)</w:t>
      </w:r>
    </w:p>
    <w:p w:rsidR="00506181" w:rsidRPr="006604E3" w:rsidRDefault="00506181" w:rsidP="00506181">
      <w:pPr>
        <w:pStyle w:val="textbody"/>
      </w:pPr>
      <w:r>
        <w:rPr>
          <w:sz w:val="23"/>
          <w:szCs w:val="23"/>
        </w:rPr>
        <w:t>The initial release</w:t>
      </w:r>
      <w:r w:rsidRPr="006604E3">
        <w:t>.</w:t>
      </w:r>
    </w:p>
    <w:p w:rsidR="0010650D" w:rsidRPr="006604E3" w:rsidRDefault="0010650D">
      <w:pPr>
        <w:pStyle w:val="Heading2"/>
      </w:pPr>
      <w:bookmarkStart w:id="16" w:name="_Toc436831006"/>
      <w:r w:rsidRPr="006604E3">
        <w:t>References</w:t>
      </w:r>
      <w:bookmarkEnd w:id="16"/>
    </w:p>
    <w:p w:rsidR="00474418" w:rsidRDefault="00474418" w:rsidP="00474418">
      <w:pPr>
        <w:pStyle w:val="textbody"/>
      </w:pPr>
      <w:bookmarkStart w:id="17" w:name="_Toc113769710"/>
      <w:bookmarkStart w:id="18" w:name="_Toc113770926"/>
      <w:proofErr w:type="spellStart"/>
      <w:r w:rsidRPr="00474418">
        <w:rPr>
          <w:sz w:val="23"/>
          <w:szCs w:val="23"/>
        </w:rPr>
        <w:t>Hjelmfelt</w:t>
      </w:r>
      <w:proofErr w:type="spellEnd"/>
      <w:r>
        <w:t xml:space="preserve"> MR.  2007.  Convective storms and downbursts.  </w:t>
      </w:r>
      <w:r w:rsidRPr="00474418">
        <w:t xml:space="preserve"> p. 74 in J</w:t>
      </w:r>
      <w:r>
        <w:t xml:space="preserve">ohnson EA and </w:t>
      </w:r>
      <w:proofErr w:type="spellStart"/>
      <w:r>
        <w:t>Miyanishi</w:t>
      </w:r>
      <w:proofErr w:type="spellEnd"/>
      <w:r>
        <w:t xml:space="preserve"> K</w:t>
      </w:r>
      <w:r w:rsidR="00FE0046">
        <w:t xml:space="preserve"> (eds.)</w:t>
      </w:r>
      <w:r>
        <w:t>, Plant</w:t>
      </w:r>
      <w:r w:rsidRPr="00474418">
        <w:t xml:space="preserve"> distu</w:t>
      </w:r>
      <w:r>
        <w:t>rbance ecology, Academic Press, Burlington, MA, USA.</w:t>
      </w:r>
    </w:p>
    <w:p w:rsidR="00474418" w:rsidRDefault="00FE0046" w:rsidP="00474418">
      <w:pPr>
        <w:pStyle w:val="textbody"/>
      </w:pPr>
      <w:r>
        <w:t xml:space="preserve">Peterson CJ, JB Cannon and CM Godfrey.  2016.  First steps toward defining the wind disturbance regime in central hardwood forests.  </w:t>
      </w:r>
      <w:proofErr w:type="gramStart"/>
      <w:r>
        <w:t>in</w:t>
      </w:r>
      <w:proofErr w:type="gramEnd"/>
      <w:r>
        <w:t xml:space="preserve"> Greenbe</w:t>
      </w:r>
      <w:r w:rsidR="00474418" w:rsidRPr="00474418">
        <w:t>rg, CH, Collins BS</w:t>
      </w:r>
      <w:r>
        <w:t xml:space="preserve"> (eds.)</w:t>
      </w:r>
      <w:r w:rsidR="00474418" w:rsidRPr="00474418">
        <w:t>.  Natural Disturbance and Historic Range of Variability</w:t>
      </w:r>
      <w:r>
        <w:t>: Type, frequency, severity and post-disturbance structure in Central hardwood forests USA</w:t>
      </w:r>
      <w:r w:rsidR="00474418" w:rsidRPr="00474418">
        <w:t>.  Springer</w:t>
      </w:r>
      <w:r>
        <w:t>, Heidelberg</w:t>
      </w:r>
      <w:r w:rsidR="00474418" w:rsidRPr="00474418">
        <w:t>.</w:t>
      </w:r>
    </w:p>
    <w:p w:rsidR="00FE0046" w:rsidRPr="00FE0046" w:rsidRDefault="00FE0046" w:rsidP="00FE0046">
      <w:pPr>
        <w:pStyle w:val="textbody"/>
      </w:pPr>
      <w:r w:rsidRPr="0065042C">
        <w:t xml:space="preserve">Scheller RM, JB Domingo.  2013. </w:t>
      </w:r>
      <w:r w:rsidRPr="00FE0046">
        <w:t xml:space="preserve"> </w:t>
      </w:r>
      <w:r w:rsidRPr="0065042C">
        <w:t>LANDIS-II Base Wind v2.1 Extension User Guide.  Published online (http://www.landis-ii.org/extensions/base-wind</w:t>
      </w:r>
      <w:r w:rsidR="0065042C" w:rsidRPr="0065042C">
        <w:t>)</w:t>
      </w:r>
      <w:r w:rsidR="0065042C">
        <w:t>.</w:t>
      </w:r>
    </w:p>
    <w:p w:rsidR="0010650D" w:rsidRPr="006604E3" w:rsidRDefault="0010650D" w:rsidP="00474418">
      <w:pPr>
        <w:pStyle w:val="Heading2"/>
      </w:pPr>
      <w:bookmarkStart w:id="19" w:name="_Toc436831007"/>
      <w:r w:rsidRPr="006604E3">
        <w:t>Acknowledgements</w:t>
      </w:r>
      <w:bookmarkEnd w:id="17"/>
      <w:bookmarkEnd w:id="18"/>
      <w:bookmarkEnd w:id="19"/>
    </w:p>
    <w:p w:rsidR="0010650D" w:rsidRPr="006604E3" w:rsidRDefault="0010650D">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10650D" w:rsidRPr="006604E3" w:rsidRDefault="00E608BE">
      <w:pPr>
        <w:pStyle w:val="Heading1"/>
      </w:pPr>
      <w:bookmarkStart w:id="20" w:name="_Toc436831008"/>
      <w:r>
        <w:lastRenderedPageBreak/>
        <w:t>Input File</w:t>
      </w:r>
      <w:bookmarkEnd w:id="20"/>
    </w:p>
    <w:p w:rsidR="0010650D" w:rsidRPr="006604E3" w:rsidRDefault="00E608BE">
      <w:pPr>
        <w:pStyle w:val="textbody"/>
      </w:pPr>
      <w:r>
        <w:rPr>
          <w:sz w:val="23"/>
          <w:szCs w:val="23"/>
        </w:rPr>
        <w:t xml:space="preserve">The input parameters for this extension are specified in one input file. This text file must comply with the general format requirements described in section 3.1 </w:t>
      </w:r>
      <w:r>
        <w:rPr>
          <w:i/>
          <w:iCs/>
          <w:sz w:val="23"/>
          <w:szCs w:val="23"/>
        </w:rPr>
        <w:t xml:space="preserve">Text Input Files </w:t>
      </w:r>
      <w:r>
        <w:rPr>
          <w:sz w:val="23"/>
          <w:szCs w:val="23"/>
        </w:rPr>
        <w:t xml:space="preserve">in the </w:t>
      </w:r>
      <w:r>
        <w:rPr>
          <w:i/>
          <w:iCs/>
          <w:sz w:val="23"/>
          <w:szCs w:val="23"/>
        </w:rPr>
        <w:t>LANDIS-II Model User Guide</w:t>
      </w:r>
      <w:r w:rsidR="0010650D">
        <w:t>.</w:t>
      </w:r>
    </w:p>
    <w:p w:rsidR="0010650D" w:rsidRDefault="00E608BE" w:rsidP="00071640">
      <w:pPr>
        <w:pStyle w:val="Heading2"/>
      </w:pPr>
      <w:bookmarkStart w:id="21" w:name="_Toc436831009"/>
      <w:r>
        <w:t>Example File</w:t>
      </w:r>
      <w:bookmarkEnd w:id="21"/>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LandisData</w:t>
      </w:r>
      <w:proofErr w:type="spellEnd"/>
      <w:r w:rsidRPr="00E608BE">
        <w:rPr>
          <w:rFonts w:ascii="Courier New" w:hAnsi="Courier New" w:cs="Courier New"/>
          <w:sz w:val="18"/>
          <w:szCs w:val="18"/>
        </w:rPr>
        <w:t xml:space="preserve"> "Linear Wind"</w:t>
      </w:r>
      <w:r w:rsidRPr="00E608BE">
        <w:rPr>
          <w:rFonts w:ascii="Courier New" w:hAnsi="Courier New" w:cs="Courier New"/>
          <w:sz w:val="18"/>
          <w:szCs w:val="18"/>
        </w:rPr>
        <w:tab/>
      </w:r>
      <w:del w:id="22" w:author="Eric Gustafson" w:date="2015-12-02T14:02:00Z">
        <w:r w:rsidRPr="00E608BE" w:rsidDel="00DC4F78">
          <w:rPr>
            <w:rFonts w:ascii="Courier New" w:hAnsi="Courier New" w:cs="Courier New"/>
            <w:sz w:val="18"/>
            <w:szCs w:val="18"/>
          </w:rPr>
          <w:tab/>
        </w:r>
        <w:r w:rsidRPr="00E608BE" w:rsidDel="00DC4F78">
          <w:rPr>
            <w:rFonts w:ascii="Courier New" w:hAnsi="Courier New" w:cs="Courier New"/>
            <w:sz w:val="18"/>
            <w:szCs w:val="18"/>
          </w:rPr>
          <w:tab/>
        </w:r>
      </w:del>
    </w:p>
    <w:p w:rsidR="00C45D6D" w:rsidRPr="00E608BE" w:rsidRDefault="00C45D6D" w:rsidP="00C45D6D">
      <w:pPr>
        <w:pStyle w:val="textbody"/>
        <w:rPr>
          <w:rFonts w:ascii="Courier New" w:hAnsi="Courier New" w:cs="Courier New"/>
          <w:sz w:val="18"/>
          <w:szCs w:val="18"/>
        </w:rPr>
      </w:pPr>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Timestep</w:t>
      </w:r>
      <w:proofErr w:type="spellEnd"/>
      <w:r w:rsidRPr="00E608BE">
        <w:rPr>
          <w:rFonts w:ascii="Courier New" w:hAnsi="Courier New" w:cs="Courier New"/>
          <w:sz w:val="18"/>
          <w:szCs w:val="18"/>
        </w:rPr>
        <w:t xml:space="preserve"> 10</w:t>
      </w:r>
      <w:r w:rsidRPr="00E608BE">
        <w:rPr>
          <w:rFonts w:ascii="Courier New" w:hAnsi="Courier New" w:cs="Courier New"/>
          <w:sz w:val="18"/>
          <w:szCs w:val="18"/>
        </w:rPr>
        <w:tab/>
      </w:r>
    </w:p>
    <w:p w:rsidR="00C45D6D" w:rsidRPr="00E608BE" w:rsidRDefault="00C45D6D" w:rsidP="00C45D6D">
      <w:pPr>
        <w:pStyle w:val="textbody"/>
        <w:rPr>
          <w:rFonts w:ascii="Courier New" w:hAnsi="Courier New" w:cs="Courier New"/>
          <w:sz w:val="18"/>
          <w:szCs w:val="18"/>
        </w:rPr>
      </w:pPr>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NumEventsMean</w:t>
      </w:r>
      <w:proofErr w:type="spellEnd"/>
      <w:r w:rsidRPr="00E608BE">
        <w:rPr>
          <w:rFonts w:ascii="Courier New" w:hAnsi="Courier New" w:cs="Courier New"/>
          <w:sz w:val="18"/>
          <w:szCs w:val="18"/>
        </w:rPr>
        <w:tab/>
        <w:t>0.84</w:t>
      </w:r>
      <w:r w:rsidRPr="00E608BE">
        <w:rPr>
          <w:rFonts w:ascii="Courier New" w:hAnsi="Courier New" w:cs="Courier New"/>
          <w:sz w:val="18"/>
          <w:szCs w:val="18"/>
        </w:rPr>
        <w:tab/>
        <w:t>&lt;&lt;Mean number of events/40,000 km2/year</w:t>
      </w:r>
    </w:p>
    <w:p w:rsidR="00C45D6D" w:rsidRPr="00E608BE" w:rsidRDefault="00C45D6D" w:rsidP="00C45D6D">
      <w:pPr>
        <w:pStyle w:val="textbody"/>
        <w:rPr>
          <w:rFonts w:ascii="Courier New" w:hAnsi="Courier New" w:cs="Courier New"/>
          <w:sz w:val="18"/>
          <w:szCs w:val="18"/>
        </w:rPr>
      </w:pPr>
      <w:proofErr w:type="spellStart"/>
      <w:r>
        <w:rPr>
          <w:rFonts w:ascii="Courier New" w:hAnsi="Courier New" w:cs="Courier New"/>
          <w:sz w:val="18"/>
          <w:szCs w:val="18"/>
        </w:rPr>
        <w:t>NumEventsStDev</w:t>
      </w:r>
      <w:proofErr w:type="spellEnd"/>
      <w:r>
        <w:rPr>
          <w:rFonts w:ascii="Courier New" w:hAnsi="Courier New" w:cs="Courier New"/>
          <w:sz w:val="18"/>
          <w:szCs w:val="18"/>
        </w:rPr>
        <w:tab/>
      </w:r>
      <w:r w:rsidRPr="00E608BE">
        <w:rPr>
          <w:rFonts w:ascii="Courier New" w:hAnsi="Courier New" w:cs="Courier New"/>
          <w:sz w:val="18"/>
          <w:szCs w:val="18"/>
        </w:rPr>
        <w:t>0.08</w:t>
      </w:r>
      <w:r w:rsidRPr="00E608BE">
        <w:rPr>
          <w:rFonts w:ascii="Courier New" w:hAnsi="Courier New" w:cs="Courier New"/>
          <w:sz w:val="18"/>
          <w:szCs w:val="18"/>
        </w:rPr>
        <w:tab/>
        <w:t>&lt;&lt;Standard deviation number of events</w:t>
      </w:r>
    </w:p>
    <w:p w:rsidR="00C45D6D" w:rsidRPr="00E608BE" w:rsidRDefault="00C45D6D" w:rsidP="00C45D6D">
      <w:pPr>
        <w:pStyle w:val="textbody"/>
        <w:rPr>
          <w:rFonts w:ascii="Courier New" w:hAnsi="Courier New" w:cs="Courier New"/>
          <w:sz w:val="18"/>
          <w:szCs w:val="18"/>
        </w:rPr>
      </w:pP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&gt;&gt; Tornadoes &lt;&lt;</w:t>
      </w:r>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TornadoLengthLambda</w:t>
      </w:r>
      <w:proofErr w:type="spellEnd"/>
      <w:r w:rsidRPr="00E608BE">
        <w:rPr>
          <w:rFonts w:ascii="Courier New" w:hAnsi="Courier New" w:cs="Courier New"/>
          <w:sz w:val="18"/>
          <w:szCs w:val="18"/>
        </w:rPr>
        <w:tab/>
        <w:t>25.300</w:t>
      </w:r>
      <w:r w:rsidRPr="00E608BE">
        <w:rPr>
          <w:rFonts w:ascii="Courier New" w:hAnsi="Courier New" w:cs="Courier New"/>
          <w:sz w:val="18"/>
          <w:szCs w:val="18"/>
        </w:rPr>
        <w:tab/>
        <w:t>&lt;&lt;</w:t>
      </w:r>
      <w:r>
        <w:rPr>
          <w:rFonts w:ascii="Courier New" w:hAnsi="Courier New" w:cs="Courier New"/>
          <w:sz w:val="18"/>
          <w:szCs w:val="18"/>
        </w:rPr>
        <w:t>Lambda</w:t>
      </w:r>
      <w:r w:rsidRPr="00E608BE">
        <w:rPr>
          <w:rFonts w:ascii="Courier New" w:hAnsi="Courier New" w:cs="Courier New"/>
          <w:sz w:val="18"/>
          <w:szCs w:val="18"/>
        </w:rPr>
        <w:t xml:space="preserve"> length of events (km)  </w:t>
      </w:r>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To</w:t>
      </w:r>
      <w:r>
        <w:rPr>
          <w:rFonts w:ascii="Courier New" w:hAnsi="Courier New" w:cs="Courier New"/>
          <w:sz w:val="18"/>
          <w:szCs w:val="18"/>
        </w:rPr>
        <w:t>rnadoLengthAlpha</w:t>
      </w:r>
      <w:proofErr w:type="spellEnd"/>
      <w:r>
        <w:rPr>
          <w:rFonts w:ascii="Courier New" w:hAnsi="Courier New" w:cs="Courier New"/>
          <w:sz w:val="18"/>
          <w:szCs w:val="18"/>
        </w:rPr>
        <w:tab/>
        <w:t>1.200</w:t>
      </w:r>
      <w:r>
        <w:rPr>
          <w:rFonts w:ascii="Courier New" w:hAnsi="Courier New" w:cs="Courier New"/>
          <w:sz w:val="18"/>
          <w:szCs w:val="18"/>
        </w:rPr>
        <w:tab/>
        <w:t>&lt;&lt;Alpha length of events (km)</w:t>
      </w:r>
    </w:p>
    <w:p w:rsidR="00C45D6D"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TornadoWidth</w:t>
      </w:r>
      <w:proofErr w:type="spellEnd"/>
      <w:r>
        <w:rPr>
          <w:rFonts w:ascii="Courier New" w:hAnsi="Courier New" w:cs="Courier New"/>
          <w:sz w:val="18"/>
          <w:szCs w:val="18"/>
        </w:rPr>
        <w:tab/>
        <w:t xml:space="preserve">0.420 </w:t>
      </w:r>
      <w:r w:rsidRPr="00E608BE">
        <w:rPr>
          <w:rFonts w:ascii="Courier New" w:hAnsi="Courier New" w:cs="Courier New"/>
          <w:sz w:val="18"/>
          <w:szCs w:val="18"/>
        </w:rPr>
        <w:t xml:space="preserve">&lt;&lt;Width of small events (km)  </w:t>
      </w:r>
    </w:p>
    <w:p w:rsidR="00C45D6D" w:rsidRPr="00C97A05" w:rsidRDefault="00C45D6D" w:rsidP="00C45D6D">
      <w:pPr>
        <w:pStyle w:val="textbody"/>
        <w:rPr>
          <w:rFonts w:ascii="Courier New" w:hAnsi="Courier New" w:cs="Courier New"/>
          <w:sz w:val="18"/>
          <w:szCs w:val="18"/>
        </w:rPr>
      </w:pPr>
      <w:proofErr w:type="spellStart"/>
      <w:r w:rsidRPr="00C97A05">
        <w:rPr>
          <w:rFonts w:ascii="Courier New" w:hAnsi="Courier New" w:cs="Courier New"/>
          <w:sz w:val="18"/>
          <w:szCs w:val="18"/>
        </w:rPr>
        <w:t>TornadoIntensityTable</w:t>
      </w:r>
      <w:proofErr w:type="spellEnd"/>
    </w:p>
    <w:p w:rsidR="00C45D6D" w:rsidRDefault="00C45D6D" w:rsidP="00C45D6D">
      <w:pPr>
        <w:pStyle w:val="textbody"/>
        <w:rPr>
          <w:rFonts w:ascii="Courier New" w:hAnsi="Courier New" w:cs="Courier New"/>
          <w:sz w:val="18"/>
          <w:szCs w:val="18"/>
        </w:rPr>
      </w:pPr>
      <w:r>
        <w:rPr>
          <w:rFonts w:ascii="Courier New" w:hAnsi="Courier New" w:cs="Courier New"/>
          <w:sz w:val="18"/>
          <w:szCs w:val="18"/>
        </w:rPr>
        <w:t xml:space="preserve">&gt;&gt; Percent </w:t>
      </w:r>
      <w:r>
        <w:rPr>
          <w:rFonts w:ascii="Courier New" w:hAnsi="Courier New" w:cs="Courier New"/>
          <w:sz w:val="18"/>
          <w:szCs w:val="18"/>
        </w:rPr>
        <w:tab/>
        <w:t xml:space="preserve">Having this </w:t>
      </w:r>
    </w:p>
    <w:p w:rsidR="00C45D6D" w:rsidRPr="00C97A05" w:rsidRDefault="00C45D6D" w:rsidP="00C45D6D">
      <w:pPr>
        <w:pStyle w:val="textbody"/>
        <w:rPr>
          <w:rFonts w:ascii="Courier New" w:hAnsi="Courier New" w:cs="Courier New"/>
          <w:sz w:val="18"/>
          <w:szCs w:val="18"/>
        </w:rPr>
      </w:pPr>
      <w:r>
        <w:rPr>
          <w:rFonts w:ascii="Courier New" w:hAnsi="Courier New" w:cs="Courier New"/>
          <w:sz w:val="18"/>
          <w:szCs w:val="18"/>
        </w:rPr>
        <w:t>&gt;&gt;of events</w:t>
      </w:r>
      <w:r>
        <w:rPr>
          <w:rFonts w:ascii="Courier New" w:hAnsi="Courier New" w:cs="Courier New"/>
          <w:sz w:val="18"/>
          <w:szCs w:val="18"/>
        </w:rPr>
        <w:tab/>
      </w:r>
      <w:r w:rsidRPr="00C97A05">
        <w:rPr>
          <w:rFonts w:ascii="Courier New" w:hAnsi="Courier New" w:cs="Courier New"/>
          <w:sz w:val="18"/>
          <w:szCs w:val="18"/>
        </w:rPr>
        <w:t>Intensity</w:t>
      </w:r>
    </w:p>
    <w:p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&gt;&gt; -------  ---------</w:t>
      </w:r>
    </w:p>
    <w:p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0</w:t>
      </w:r>
      <w:r w:rsidRPr="00C97A05">
        <w:rPr>
          <w:rFonts w:ascii="Courier New" w:hAnsi="Courier New" w:cs="Courier New"/>
          <w:sz w:val="18"/>
          <w:szCs w:val="18"/>
        </w:rPr>
        <w:tab/>
      </w:r>
      <w:r w:rsidRPr="00C97A05">
        <w:rPr>
          <w:rFonts w:ascii="Courier New" w:hAnsi="Courier New" w:cs="Courier New"/>
          <w:sz w:val="18"/>
          <w:szCs w:val="18"/>
        </w:rPr>
        <w:tab/>
        <w:t>&lt;&lt;</w:t>
      </w:r>
      <w:r>
        <w:rPr>
          <w:rFonts w:ascii="Courier New" w:hAnsi="Courier New" w:cs="Courier New"/>
          <w:sz w:val="18"/>
          <w:szCs w:val="18"/>
        </w:rPr>
        <w:t xml:space="preserve"> </w:t>
      </w:r>
      <w:r w:rsidRPr="00C97A05">
        <w:rPr>
          <w:rFonts w:ascii="Courier New" w:hAnsi="Courier New" w:cs="Courier New"/>
          <w:sz w:val="18"/>
          <w:szCs w:val="18"/>
        </w:rPr>
        <w:t>0.2</w:t>
      </w:r>
    </w:p>
    <w:p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5</w:t>
      </w:r>
      <w:r w:rsidRPr="00C97A05">
        <w:rPr>
          <w:rFonts w:ascii="Courier New" w:hAnsi="Courier New" w:cs="Courier New"/>
          <w:sz w:val="18"/>
          <w:szCs w:val="18"/>
        </w:rPr>
        <w:tab/>
      </w:r>
      <w:r w:rsidRPr="00C97A05">
        <w:rPr>
          <w:rFonts w:ascii="Courier New" w:hAnsi="Courier New" w:cs="Courier New"/>
          <w:sz w:val="18"/>
          <w:szCs w:val="18"/>
        </w:rPr>
        <w:tab/>
        <w:t>&lt;&lt;</w:t>
      </w:r>
      <w:r>
        <w:rPr>
          <w:rFonts w:ascii="Courier New" w:hAnsi="Courier New" w:cs="Courier New"/>
          <w:sz w:val="18"/>
          <w:szCs w:val="18"/>
        </w:rPr>
        <w:t xml:space="preserve"> </w:t>
      </w:r>
      <w:r w:rsidRPr="00C97A05">
        <w:rPr>
          <w:rFonts w:ascii="Courier New" w:hAnsi="Courier New" w:cs="Courier New"/>
          <w:sz w:val="18"/>
          <w:szCs w:val="18"/>
        </w:rPr>
        <w:t>0.4</w:t>
      </w:r>
    </w:p>
    <w:p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20</w:t>
      </w:r>
      <w:r w:rsidRPr="00C97A05">
        <w:rPr>
          <w:rFonts w:ascii="Courier New" w:hAnsi="Courier New" w:cs="Courier New"/>
          <w:sz w:val="18"/>
          <w:szCs w:val="18"/>
        </w:rPr>
        <w:tab/>
      </w:r>
      <w:r w:rsidRPr="00C97A05">
        <w:rPr>
          <w:rFonts w:ascii="Courier New" w:hAnsi="Courier New" w:cs="Courier New"/>
          <w:sz w:val="18"/>
          <w:szCs w:val="18"/>
        </w:rPr>
        <w:tab/>
        <w:t>&lt;&lt;</w:t>
      </w:r>
      <w:r>
        <w:rPr>
          <w:rFonts w:ascii="Courier New" w:hAnsi="Courier New" w:cs="Courier New"/>
          <w:sz w:val="18"/>
          <w:szCs w:val="18"/>
        </w:rPr>
        <w:t xml:space="preserve"> </w:t>
      </w:r>
      <w:r w:rsidRPr="00C97A05">
        <w:rPr>
          <w:rFonts w:ascii="Courier New" w:hAnsi="Courier New" w:cs="Courier New"/>
          <w:sz w:val="18"/>
          <w:szCs w:val="18"/>
        </w:rPr>
        <w:t>0.6</w:t>
      </w:r>
    </w:p>
    <w:p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50          &lt;&lt;</w:t>
      </w:r>
      <w:r>
        <w:rPr>
          <w:rFonts w:ascii="Courier New" w:hAnsi="Courier New" w:cs="Courier New"/>
          <w:sz w:val="18"/>
          <w:szCs w:val="18"/>
        </w:rPr>
        <w:t xml:space="preserve"> </w:t>
      </w:r>
      <w:r w:rsidRPr="00C97A05">
        <w:rPr>
          <w:rFonts w:ascii="Courier New" w:hAnsi="Courier New" w:cs="Courier New"/>
          <w:sz w:val="18"/>
          <w:szCs w:val="18"/>
        </w:rPr>
        <w:t>0.8</w:t>
      </w:r>
    </w:p>
    <w:p w:rsidR="00C45D6D" w:rsidRPr="00E608BE"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25          &lt;&lt;</w:t>
      </w:r>
      <w:r>
        <w:rPr>
          <w:rFonts w:ascii="Courier New" w:hAnsi="Courier New" w:cs="Courier New"/>
          <w:sz w:val="18"/>
          <w:szCs w:val="18"/>
        </w:rPr>
        <w:t xml:space="preserve"> </w:t>
      </w:r>
      <w:r w:rsidRPr="00C97A05">
        <w:rPr>
          <w:rFonts w:ascii="Courier New" w:hAnsi="Courier New" w:cs="Courier New"/>
          <w:sz w:val="18"/>
          <w:szCs w:val="18"/>
        </w:rPr>
        <w:t>1.0</w:t>
      </w:r>
    </w:p>
    <w:p w:rsidR="00C45D6D" w:rsidRPr="00E608BE" w:rsidRDefault="00C45D6D" w:rsidP="00C45D6D">
      <w:pPr>
        <w:pStyle w:val="textbody"/>
        <w:rPr>
          <w:rFonts w:ascii="Courier New" w:hAnsi="Courier New" w:cs="Courier New"/>
          <w:sz w:val="18"/>
          <w:szCs w:val="18"/>
        </w:rPr>
      </w:pPr>
      <w:proofErr w:type="spellStart"/>
      <w:r>
        <w:rPr>
          <w:rFonts w:ascii="Courier New" w:hAnsi="Courier New" w:cs="Courier New"/>
          <w:sz w:val="18"/>
          <w:szCs w:val="18"/>
        </w:rPr>
        <w:t>TornadoProp</w:t>
      </w:r>
      <w:proofErr w:type="spellEnd"/>
      <w:r>
        <w:rPr>
          <w:rFonts w:ascii="Courier New" w:hAnsi="Courier New" w:cs="Courier New"/>
          <w:sz w:val="18"/>
          <w:szCs w:val="18"/>
        </w:rPr>
        <w:tab/>
        <w:t xml:space="preserve">0.7 </w:t>
      </w:r>
      <w:r w:rsidRPr="00E608BE">
        <w:rPr>
          <w:rFonts w:ascii="Courier New" w:hAnsi="Courier New" w:cs="Courier New"/>
          <w:sz w:val="18"/>
          <w:szCs w:val="18"/>
        </w:rPr>
        <w:t>&lt;&lt;Proportion of</w:t>
      </w:r>
      <w:r>
        <w:rPr>
          <w:rFonts w:ascii="Courier New" w:hAnsi="Courier New" w:cs="Courier New"/>
          <w:sz w:val="18"/>
          <w:szCs w:val="18"/>
        </w:rPr>
        <w:t xml:space="preserve"> events w/ small width (0-1)</w:t>
      </w:r>
    </w:p>
    <w:p w:rsidR="00C45D6D" w:rsidRPr="00E608BE" w:rsidRDefault="00C45D6D" w:rsidP="00C45D6D">
      <w:pPr>
        <w:pStyle w:val="textbody"/>
        <w:rPr>
          <w:rFonts w:ascii="Courier New" w:hAnsi="Courier New" w:cs="Courier New"/>
          <w:sz w:val="18"/>
          <w:szCs w:val="18"/>
        </w:rPr>
      </w:pP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&gt;&gt; Derechos &lt;&lt;</w:t>
      </w:r>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Derech</w:t>
      </w:r>
      <w:r>
        <w:rPr>
          <w:rFonts w:ascii="Courier New" w:hAnsi="Courier New" w:cs="Courier New"/>
          <w:sz w:val="18"/>
          <w:szCs w:val="18"/>
        </w:rPr>
        <w:t>oLengthLambda</w:t>
      </w:r>
      <w:proofErr w:type="spellEnd"/>
      <w:r>
        <w:rPr>
          <w:rFonts w:ascii="Courier New" w:hAnsi="Courier New" w:cs="Courier New"/>
          <w:sz w:val="18"/>
          <w:szCs w:val="18"/>
        </w:rPr>
        <w:tab/>
        <w:t xml:space="preserve">160.000 </w:t>
      </w:r>
      <w:r w:rsidRPr="00E608BE">
        <w:rPr>
          <w:rFonts w:ascii="Courier New" w:hAnsi="Courier New" w:cs="Courier New"/>
          <w:sz w:val="18"/>
          <w:szCs w:val="18"/>
        </w:rPr>
        <w:t>&lt;&lt;</w:t>
      </w:r>
      <w:r>
        <w:rPr>
          <w:rFonts w:ascii="Courier New" w:hAnsi="Courier New" w:cs="Courier New"/>
          <w:sz w:val="18"/>
          <w:szCs w:val="18"/>
        </w:rPr>
        <w:t>Lambda</w:t>
      </w:r>
      <w:r w:rsidRPr="00E608BE">
        <w:rPr>
          <w:rFonts w:ascii="Courier New" w:hAnsi="Courier New" w:cs="Courier New"/>
          <w:sz w:val="18"/>
          <w:szCs w:val="18"/>
        </w:rPr>
        <w:t xml:space="preserve"> length of events (km</w:t>
      </w:r>
      <w:r>
        <w:rPr>
          <w:rFonts w:ascii="Courier New" w:hAnsi="Courier New" w:cs="Courier New"/>
          <w:sz w:val="18"/>
          <w:szCs w:val="18"/>
        </w:rPr>
        <w:t>)</w:t>
      </w:r>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DerechoLengthAlpha</w:t>
      </w:r>
      <w:proofErr w:type="spellEnd"/>
      <w:r w:rsidRPr="00E608BE">
        <w:rPr>
          <w:rFonts w:ascii="Courier New" w:hAnsi="Courier New" w:cs="Courier New"/>
          <w:sz w:val="18"/>
          <w:szCs w:val="18"/>
        </w:rPr>
        <w:tab/>
        <w:t>50.000</w:t>
      </w:r>
      <w:r w:rsidRPr="00E608BE">
        <w:rPr>
          <w:rFonts w:ascii="Courier New" w:hAnsi="Courier New" w:cs="Courier New"/>
          <w:sz w:val="18"/>
          <w:szCs w:val="18"/>
        </w:rPr>
        <w:tab/>
      </w:r>
      <w:r>
        <w:rPr>
          <w:rFonts w:ascii="Courier New" w:hAnsi="Courier New" w:cs="Courier New"/>
          <w:sz w:val="18"/>
          <w:szCs w:val="18"/>
        </w:rPr>
        <w:t xml:space="preserve"> </w:t>
      </w:r>
      <w:r w:rsidRPr="00E608BE">
        <w:rPr>
          <w:rFonts w:ascii="Courier New" w:hAnsi="Courier New" w:cs="Courier New"/>
          <w:sz w:val="18"/>
          <w:szCs w:val="18"/>
        </w:rPr>
        <w:t>&lt;&lt;</w:t>
      </w:r>
      <w:r>
        <w:rPr>
          <w:rFonts w:ascii="Courier New" w:hAnsi="Courier New" w:cs="Courier New"/>
          <w:sz w:val="18"/>
          <w:szCs w:val="18"/>
        </w:rPr>
        <w:t>Alpha length of events (km)</w:t>
      </w:r>
    </w:p>
    <w:p w:rsidR="00C45D6D" w:rsidRPr="00C97A05" w:rsidRDefault="00C45D6D" w:rsidP="00C45D6D">
      <w:pPr>
        <w:pStyle w:val="textbody"/>
        <w:rPr>
          <w:rFonts w:ascii="Courier New" w:hAnsi="Courier New" w:cs="Courier New"/>
          <w:sz w:val="18"/>
          <w:szCs w:val="18"/>
        </w:rPr>
      </w:pPr>
      <w:proofErr w:type="spellStart"/>
      <w:r>
        <w:rPr>
          <w:rFonts w:ascii="Courier New" w:hAnsi="Courier New" w:cs="Courier New"/>
          <w:sz w:val="18"/>
          <w:szCs w:val="18"/>
        </w:rPr>
        <w:t>DerechoWidth</w:t>
      </w:r>
      <w:proofErr w:type="spellEnd"/>
      <w:r>
        <w:rPr>
          <w:rFonts w:ascii="Courier New" w:hAnsi="Courier New" w:cs="Courier New"/>
          <w:sz w:val="18"/>
          <w:szCs w:val="18"/>
        </w:rPr>
        <w:tab/>
        <w:t xml:space="preserve">40.000 </w:t>
      </w:r>
      <w:r w:rsidRPr="00E608BE">
        <w:rPr>
          <w:rFonts w:ascii="Courier New" w:hAnsi="Courier New" w:cs="Courier New"/>
          <w:sz w:val="18"/>
          <w:szCs w:val="18"/>
        </w:rPr>
        <w:t>&lt;&lt;Width of large events (km</w:t>
      </w:r>
      <w:r>
        <w:rPr>
          <w:rFonts w:ascii="Courier New" w:hAnsi="Courier New" w:cs="Courier New"/>
          <w:sz w:val="18"/>
          <w:szCs w:val="18"/>
        </w:rPr>
        <w:t>)</w:t>
      </w:r>
      <w:r w:rsidRPr="00E608BE">
        <w:rPr>
          <w:rFonts w:ascii="Courier New" w:hAnsi="Courier New" w:cs="Courier New"/>
          <w:sz w:val="18"/>
          <w:szCs w:val="18"/>
        </w:rPr>
        <w:t xml:space="preserve"> </w:t>
      </w:r>
      <w:proofErr w:type="spellStart"/>
      <w:r w:rsidRPr="00C97A05">
        <w:rPr>
          <w:rFonts w:ascii="Courier New" w:hAnsi="Courier New" w:cs="Courier New"/>
          <w:sz w:val="18"/>
          <w:szCs w:val="18"/>
        </w:rPr>
        <w:t>DerechoIntensityTable</w:t>
      </w:r>
      <w:proofErr w:type="spellEnd"/>
    </w:p>
    <w:p w:rsidR="00846CD4" w:rsidRDefault="00846CD4">
      <w:pPr>
        <w:rPr>
          <w:rFonts w:ascii="Courier New" w:hAnsi="Courier New" w:cs="Courier New"/>
          <w:sz w:val="18"/>
          <w:szCs w:val="18"/>
        </w:rPr>
      </w:pPr>
      <w:r>
        <w:rPr>
          <w:rFonts w:ascii="Courier New" w:hAnsi="Courier New" w:cs="Courier New"/>
          <w:sz w:val="18"/>
          <w:szCs w:val="18"/>
        </w:rPr>
        <w:br w:type="page"/>
      </w:r>
    </w:p>
    <w:p w:rsidR="00C45D6D" w:rsidRDefault="00C45D6D" w:rsidP="00C45D6D">
      <w:pPr>
        <w:pStyle w:val="textbody"/>
        <w:rPr>
          <w:rFonts w:ascii="Courier New" w:hAnsi="Courier New" w:cs="Courier New"/>
          <w:sz w:val="18"/>
          <w:szCs w:val="18"/>
        </w:rPr>
      </w:pPr>
      <w:r>
        <w:rPr>
          <w:rFonts w:ascii="Courier New" w:hAnsi="Courier New" w:cs="Courier New"/>
          <w:sz w:val="18"/>
          <w:szCs w:val="18"/>
        </w:rPr>
        <w:lastRenderedPageBreak/>
        <w:t xml:space="preserve">&gt;&gt; Percent </w:t>
      </w:r>
      <w:r>
        <w:rPr>
          <w:rFonts w:ascii="Courier New" w:hAnsi="Courier New" w:cs="Courier New"/>
          <w:sz w:val="18"/>
          <w:szCs w:val="18"/>
        </w:rPr>
        <w:tab/>
        <w:t xml:space="preserve">Having this </w:t>
      </w:r>
    </w:p>
    <w:p w:rsidR="00C45D6D" w:rsidRPr="00C97A05" w:rsidRDefault="00C45D6D" w:rsidP="00C45D6D">
      <w:pPr>
        <w:pStyle w:val="textbody"/>
        <w:rPr>
          <w:rFonts w:ascii="Courier New" w:hAnsi="Courier New" w:cs="Courier New"/>
          <w:sz w:val="18"/>
          <w:szCs w:val="18"/>
        </w:rPr>
      </w:pPr>
      <w:r>
        <w:rPr>
          <w:rFonts w:ascii="Courier New" w:hAnsi="Courier New" w:cs="Courier New"/>
          <w:sz w:val="18"/>
          <w:szCs w:val="18"/>
        </w:rPr>
        <w:t>&gt;&gt;of events</w:t>
      </w:r>
      <w:r>
        <w:rPr>
          <w:rFonts w:ascii="Courier New" w:hAnsi="Courier New" w:cs="Courier New"/>
          <w:sz w:val="18"/>
          <w:szCs w:val="18"/>
        </w:rPr>
        <w:tab/>
      </w:r>
      <w:r w:rsidRPr="00C97A05">
        <w:rPr>
          <w:rFonts w:ascii="Courier New" w:hAnsi="Courier New" w:cs="Courier New"/>
          <w:sz w:val="18"/>
          <w:szCs w:val="18"/>
        </w:rPr>
        <w:t>Intensity</w:t>
      </w:r>
    </w:p>
    <w:p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&gt;&gt; -------  ---------</w:t>
      </w:r>
    </w:p>
    <w:p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5</w:t>
      </w:r>
      <w:r w:rsidRPr="00C97A05">
        <w:rPr>
          <w:rFonts w:ascii="Courier New" w:hAnsi="Courier New" w:cs="Courier New"/>
          <w:sz w:val="18"/>
          <w:szCs w:val="18"/>
        </w:rPr>
        <w:tab/>
      </w:r>
      <w:r w:rsidRPr="00C97A05">
        <w:rPr>
          <w:rFonts w:ascii="Courier New" w:hAnsi="Courier New" w:cs="Courier New"/>
          <w:sz w:val="18"/>
          <w:szCs w:val="18"/>
        </w:rPr>
        <w:tab/>
        <w:t>&lt;&lt;</w:t>
      </w:r>
      <w:r>
        <w:rPr>
          <w:rFonts w:ascii="Courier New" w:hAnsi="Courier New" w:cs="Courier New"/>
          <w:sz w:val="18"/>
          <w:szCs w:val="18"/>
        </w:rPr>
        <w:t xml:space="preserve"> </w:t>
      </w:r>
      <w:r w:rsidRPr="00C97A05">
        <w:rPr>
          <w:rFonts w:ascii="Courier New" w:hAnsi="Courier New" w:cs="Courier New"/>
          <w:sz w:val="18"/>
          <w:szCs w:val="18"/>
        </w:rPr>
        <w:t>0.2</w:t>
      </w:r>
    </w:p>
    <w:p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15</w:t>
      </w:r>
      <w:r w:rsidRPr="00C97A05">
        <w:rPr>
          <w:rFonts w:ascii="Courier New" w:hAnsi="Courier New" w:cs="Courier New"/>
          <w:sz w:val="18"/>
          <w:szCs w:val="18"/>
        </w:rPr>
        <w:tab/>
      </w:r>
      <w:r w:rsidRPr="00C97A05">
        <w:rPr>
          <w:rFonts w:ascii="Courier New" w:hAnsi="Courier New" w:cs="Courier New"/>
          <w:sz w:val="18"/>
          <w:szCs w:val="18"/>
        </w:rPr>
        <w:tab/>
        <w:t>&lt;&lt;</w:t>
      </w:r>
      <w:r>
        <w:rPr>
          <w:rFonts w:ascii="Courier New" w:hAnsi="Courier New" w:cs="Courier New"/>
          <w:sz w:val="18"/>
          <w:szCs w:val="18"/>
        </w:rPr>
        <w:t xml:space="preserve"> </w:t>
      </w:r>
      <w:r w:rsidRPr="00C97A05">
        <w:rPr>
          <w:rFonts w:ascii="Courier New" w:hAnsi="Courier New" w:cs="Courier New"/>
          <w:sz w:val="18"/>
          <w:szCs w:val="18"/>
        </w:rPr>
        <w:t>0.4</w:t>
      </w:r>
    </w:p>
    <w:p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50</w:t>
      </w:r>
      <w:r w:rsidRPr="00C97A05">
        <w:rPr>
          <w:rFonts w:ascii="Courier New" w:hAnsi="Courier New" w:cs="Courier New"/>
          <w:sz w:val="18"/>
          <w:szCs w:val="18"/>
        </w:rPr>
        <w:tab/>
      </w:r>
      <w:r w:rsidRPr="00C97A05">
        <w:rPr>
          <w:rFonts w:ascii="Courier New" w:hAnsi="Courier New" w:cs="Courier New"/>
          <w:sz w:val="18"/>
          <w:szCs w:val="18"/>
        </w:rPr>
        <w:tab/>
        <w:t>&lt;&lt;</w:t>
      </w:r>
      <w:r>
        <w:rPr>
          <w:rFonts w:ascii="Courier New" w:hAnsi="Courier New" w:cs="Courier New"/>
          <w:sz w:val="18"/>
          <w:szCs w:val="18"/>
        </w:rPr>
        <w:t xml:space="preserve"> </w:t>
      </w:r>
      <w:r w:rsidRPr="00C97A05">
        <w:rPr>
          <w:rFonts w:ascii="Courier New" w:hAnsi="Courier New" w:cs="Courier New"/>
          <w:sz w:val="18"/>
          <w:szCs w:val="18"/>
        </w:rPr>
        <w:t>0.6</w:t>
      </w:r>
    </w:p>
    <w:p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25          &lt;&lt;</w:t>
      </w:r>
      <w:r>
        <w:rPr>
          <w:rFonts w:ascii="Courier New" w:hAnsi="Courier New" w:cs="Courier New"/>
          <w:sz w:val="18"/>
          <w:szCs w:val="18"/>
        </w:rPr>
        <w:t xml:space="preserve"> </w:t>
      </w:r>
      <w:r w:rsidRPr="00C97A05">
        <w:rPr>
          <w:rFonts w:ascii="Courier New" w:hAnsi="Courier New" w:cs="Courier New"/>
          <w:sz w:val="18"/>
          <w:szCs w:val="18"/>
        </w:rPr>
        <w:t>0.8</w:t>
      </w:r>
    </w:p>
    <w:p w:rsidR="00C45D6D" w:rsidRPr="00E608BE"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5          &lt;&lt;</w:t>
      </w:r>
      <w:r>
        <w:rPr>
          <w:rFonts w:ascii="Courier New" w:hAnsi="Courier New" w:cs="Courier New"/>
          <w:sz w:val="18"/>
          <w:szCs w:val="18"/>
        </w:rPr>
        <w:t xml:space="preserve"> </w:t>
      </w:r>
      <w:r w:rsidRPr="00C97A05">
        <w:rPr>
          <w:rFonts w:ascii="Courier New" w:hAnsi="Courier New" w:cs="Courier New"/>
          <w:sz w:val="18"/>
          <w:szCs w:val="18"/>
        </w:rPr>
        <w:t>1.0</w:t>
      </w:r>
    </w:p>
    <w:p w:rsidR="00C45D6D" w:rsidRPr="00E608BE" w:rsidRDefault="00C45D6D" w:rsidP="00C45D6D">
      <w:pPr>
        <w:pStyle w:val="textbody"/>
        <w:rPr>
          <w:rFonts w:ascii="Courier New" w:hAnsi="Courier New" w:cs="Courier New"/>
          <w:sz w:val="18"/>
          <w:szCs w:val="18"/>
        </w:rPr>
      </w:pPr>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PropIntensityVar</w:t>
      </w:r>
      <w:proofErr w:type="spellEnd"/>
      <w:r w:rsidRPr="00E608BE">
        <w:rPr>
          <w:rFonts w:ascii="Courier New" w:hAnsi="Courier New" w:cs="Courier New"/>
          <w:sz w:val="18"/>
          <w:szCs w:val="18"/>
        </w:rPr>
        <w:t xml:space="preserve"> </w:t>
      </w:r>
      <w:r w:rsidRPr="00E608BE">
        <w:rPr>
          <w:rFonts w:ascii="Courier New" w:hAnsi="Courier New" w:cs="Courier New"/>
          <w:sz w:val="18"/>
          <w:szCs w:val="18"/>
        </w:rPr>
        <w:tab/>
        <w:t>0.</w:t>
      </w:r>
      <w:r w:rsidR="00846CD4">
        <w:rPr>
          <w:rFonts w:ascii="Courier New" w:hAnsi="Courier New" w:cs="Courier New"/>
          <w:sz w:val="18"/>
          <w:szCs w:val="18"/>
        </w:rPr>
        <w:t>6</w:t>
      </w:r>
      <w:r w:rsidRPr="00E608BE">
        <w:rPr>
          <w:rFonts w:ascii="Courier New" w:hAnsi="Courier New" w:cs="Courier New"/>
          <w:sz w:val="18"/>
          <w:szCs w:val="18"/>
        </w:rPr>
        <w:t>5</w:t>
      </w:r>
      <w:r w:rsidRPr="00E608BE">
        <w:rPr>
          <w:rFonts w:ascii="Courier New" w:hAnsi="Courier New" w:cs="Courier New"/>
          <w:sz w:val="18"/>
          <w:szCs w:val="18"/>
        </w:rPr>
        <w:tab/>
        <w:t>&lt;&lt;</w:t>
      </w:r>
      <w:r>
        <w:rPr>
          <w:rFonts w:ascii="Courier New" w:hAnsi="Courier New" w:cs="Courier New"/>
          <w:sz w:val="18"/>
          <w:szCs w:val="18"/>
        </w:rPr>
        <w:t>P</w:t>
      </w:r>
      <w:r w:rsidRPr="00E608BE">
        <w:rPr>
          <w:rFonts w:ascii="Courier New" w:hAnsi="Courier New" w:cs="Courier New"/>
          <w:sz w:val="18"/>
          <w:szCs w:val="18"/>
        </w:rPr>
        <w:t xml:space="preserve">roportion of event </w:t>
      </w:r>
      <w:r>
        <w:rPr>
          <w:rFonts w:ascii="Courier New" w:hAnsi="Courier New" w:cs="Courier New"/>
          <w:sz w:val="18"/>
          <w:szCs w:val="18"/>
        </w:rPr>
        <w:t>with</w:t>
      </w:r>
      <w:r w:rsidRPr="00E608BE">
        <w:rPr>
          <w:rFonts w:ascii="Courier New" w:hAnsi="Courier New" w:cs="Courier New"/>
          <w:sz w:val="18"/>
          <w:szCs w:val="18"/>
        </w:rPr>
        <w:t xml:space="preserve"> intensity </w:t>
      </w:r>
      <w:ins w:id="23" w:author="Eric Gustafson" w:date="2015-12-02T14:26:00Z">
        <w:r w:rsidR="00492604">
          <w:rPr>
            <w:rFonts w:ascii="Courier New" w:hAnsi="Courier New" w:cs="Courier New"/>
            <w:sz w:val="18"/>
            <w:szCs w:val="18"/>
          </w:rPr>
          <w:t>reduced by 1</w:t>
        </w:r>
      </w:ins>
      <w:del w:id="24" w:author="Eric Gustafson" w:date="2015-12-02T14:26:00Z">
        <w:r w:rsidDel="00492604">
          <w:rPr>
            <w:rFonts w:ascii="Courier New" w:hAnsi="Courier New" w:cs="Courier New"/>
            <w:sz w:val="18"/>
            <w:szCs w:val="18"/>
          </w:rPr>
          <w:delText>&lt;</w:delText>
        </w:r>
      </w:del>
      <w:r w:rsidRPr="00E608BE">
        <w:rPr>
          <w:rFonts w:ascii="Courier New" w:hAnsi="Courier New" w:cs="Courier New"/>
          <w:sz w:val="18"/>
          <w:szCs w:val="18"/>
        </w:rPr>
        <w:t xml:space="preserve"> intensity class</w:t>
      </w:r>
      <w:del w:id="25" w:author="Eric Gustafson" w:date="2015-12-02T14:26:00Z">
        <w:r w:rsidRPr="00E608BE" w:rsidDel="00492604">
          <w:rPr>
            <w:rFonts w:ascii="Courier New" w:hAnsi="Courier New" w:cs="Courier New"/>
            <w:sz w:val="18"/>
            <w:szCs w:val="18"/>
          </w:rPr>
          <w:delText xml:space="preserve"> defined by distance</w:delText>
        </w:r>
      </w:del>
    </w:p>
    <w:p w:rsidR="00C45D6D" w:rsidRPr="00E608BE" w:rsidRDefault="00C45D6D" w:rsidP="00C45D6D">
      <w:pPr>
        <w:pStyle w:val="textbody"/>
        <w:rPr>
          <w:rFonts w:ascii="Courier New" w:hAnsi="Courier New" w:cs="Courier New"/>
          <w:sz w:val="18"/>
          <w:szCs w:val="18"/>
        </w:rPr>
      </w:pPr>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WindDirectionTable</w:t>
      </w:r>
      <w:proofErr w:type="spellEnd"/>
    </w:p>
    <w:p w:rsidR="00C45D6D" w:rsidRPr="00E608BE" w:rsidRDefault="00846CD4" w:rsidP="00C45D6D">
      <w:pPr>
        <w:pStyle w:val="textbody"/>
        <w:rPr>
          <w:rFonts w:ascii="Courier New" w:hAnsi="Courier New" w:cs="Courier New"/>
          <w:sz w:val="18"/>
          <w:szCs w:val="18"/>
        </w:rPr>
      </w:pPr>
      <w:r>
        <w:rPr>
          <w:rFonts w:ascii="Courier New" w:hAnsi="Courier New" w:cs="Courier New"/>
          <w:sz w:val="18"/>
          <w:szCs w:val="18"/>
        </w:rPr>
        <w:t>&gt;&gt; Percent</w:t>
      </w:r>
      <w:r>
        <w:rPr>
          <w:rFonts w:ascii="Courier New" w:hAnsi="Courier New" w:cs="Courier New"/>
          <w:sz w:val="18"/>
          <w:szCs w:val="18"/>
        </w:rPr>
        <w:tab/>
        <w:t>Having this</w:t>
      </w:r>
    </w:p>
    <w:p w:rsidR="00846CD4" w:rsidRPr="00C97A05" w:rsidRDefault="00846CD4" w:rsidP="00846CD4">
      <w:pPr>
        <w:pStyle w:val="textbody"/>
        <w:rPr>
          <w:rFonts w:ascii="Courier New" w:hAnsi="Courier New" w:cs="Courier New"/>
          <w:sz w:val="18"/>
          <w:szCs w:val="18"/>
        </w:rPr>
      </w:pPr>
      <w:r>
        <w:rPr>
          <w:rFonts w:ascii="Courier New" w:hAnsi="Courier New" w:cs="Courier New"/>
          <w:sz w:val="18"/>
          <w:szCs w:val="18"/>
        </w:rPr>
        <w:t xml:space="preserve">&gt;&gt; </w:t>
      </w:r>
      <w:proofErr w:type="gramStart"/>
      <w:r>
        <w:rPr>
          <w:rFonts w:ascii="Courier New" w:hAnsi="Courier New" w:cs="Courier New"/>
          <w:sz w:val="18"/>
          <w:szCs w:val="18"/>
        </w:rPr>
        <w:t>of</w:t>
      </w:r>
      <w:proofErr w:type="gramEnd"/>
      <w:r>
        <w:rPr>
          <w:rFonts w:ascii="Courier New" w:hAnsi="Courier New" w:cs="Courier New"/>
          <w:sz w:val="18"/>
          <w:szCs w:val="18"/>
        </w:rPr>
        <w:t xml:space="preserve"> events</w:t>
      </w:r>
      <w:r>
        <w:rPr>
          <w:rFonts w:ascii="Courier New" w:hAnsi="Courier New" w:cs="Courier New"/>
          <w:sz w:val="18"/>
          <w:szCs w:val="18"/>
        </w:rPr>
        <w:tab/>
      </w:r>
      <w:r w:rsidRPr="00E608BE">
        <w:rPr>
          <w:rFonts w:ascii="Courier New" w:hAnsi="Courier New" w:cs="Courier New"/>
          <w:sz w:val="18"/>
          <w:szCs w:val="18"/>
        </w:rPr>
        <w:t>Dir</w:t>
      </w:r>
      <w:r>
        <w:rPr>
          <w:rFonts w:ascii="Courier New" w:hAnsi="Courier New" w:cs="Courier New"/>
          <w:sz w:val="18"/>
          <w:szCs w:val="18"/>
        </w:rPr>
        <w:t>ectionality</w:t>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&gt;&gt; -------  -----</w:t>
      </w:r>
      <w:r>
        <w:rPr>
          <w:rFonts w:ascii="Courier New" w:hAnsi="Courier New" w:cs="Courier New"/>
          <w:sz w:val="18"/>
          <w:szCs w:val="18"/>
        </w:rPr>
        <w:t>---------</w:t>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 xml:space="preserve">     0</w:t>
      </w:r>
      <w:r w:rsidRPr="00E608BE">
        <w:rPr>
          <w:rFonts w:ascii="Courier New" w:hAnsi="Courier New" w:cs="Courier New"/>
          <w:sz w:val="18"/>
          <w:szCs w:val="18"/>
        </w:rPr>
        <w:tab/>
        <w:t xml:space="preserve">   &lt;&lt; N-S    </w:t>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 xml:space="preserve">     30</w:t>
      </w:r>
      <w:r w:rsidRPr="00E608BE">
        <w:rPr>
          <w:rFonts w:ascii="Courier New" w:hAnsi="Courier New" w:cs="Courier New"/>
          <w:sz w:val="18"/>
          <w:szCs w:val="18"/>
        </w:rPr>
        <w:tab/>
        <w:t xml:space="preserve">   &lt;&lt; NE-SW   </w:t>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 xml:space="preserve">     60</w:t>
      </w:r>
      <w:r w:rsidRPr="00E608BE">
        <w:rPr>
          <w:rFonts w:ascii="Courier New" w:hAnsi="Courier New" w:cs="Courier New"/>
          <w:sz w:val="18"/>
          <w:szCs w:val="18"/>
        </w:rPr>
        <w:tab/>
        <w:t xml:space="preserve">   &lt;&lt; E-W   </w:t>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 xml:space="preserve">     10    &lt;&lt; SE-NW </w:t>
      </w:r>
    </w:p>
    <w:p w:rsidR="00C45D6D" w:rsidRPr="00E608BE" w:rsidRDefault="00C45D6D" w:rsidP="00C45D6D">
      <w:pPr>
        <w:pStyle w:val="textbody"/>
        <w:rPr>
          <w:rFonts w:ascii="Courier New" w:hAnsi="Courier New" w:cs="Courier New"/>
          <w:sz w:val="18"/>
          <w:szCs w:val="18"/>
        </w:rPr>
      </w:pPr>
    </w:p>
    <w:p w:rsidR="00C45D6D" w:rsidRPr="00E608BE" w:rsidRDefault="00C45D6D" w:rsidP="00C45D6D">
      <w:pPr>
        <w:pStyle w:val="textbody"/>
        <w:rPr>
          <w:rFonts w:ascii="Courier New" w:hAnsi="Courier New" w:cs="Courier New"/>
          <w:sz w:val="18"/>
          <w:szCs w:val="18"/>
        </w:rPr>
      </w:pPr>
      <w:proofErr w:type="spellStart"/>
      <w:proofErr w:type="gramStart"/>
      <w:r w:rsidRPr="00E608BE">
        <w:rPr>
          <w:rFonts w:ascii="Courier New" w:hAnsi="Courier New" w:cs="Courier New"/>
          <w:sz w:val="18"/>
          <w:szCs w:val="18"/>
        </w:rPr>
        <w:t>EcoregionModifiers</w:t>
      </w:r>
      <w:proofErr w:type="spellEnd"/>
      <w:r w:rsidRPr="00E608BE">
        <w:rPr>
          <w:rFonts w:ascii="Courier New" w:hAnsi="Courier New" w:cs="Courier New"/>
          <w:sz w:val="18"/>
          <w:szCs w:val="18"/>
        </w:rPr>
        <w:t xml:space="preserve">  &lt;</w:t>
      </w:r>
      <w:proofErr w:type="gramEnd"/>
      <w:r w:rsidRPr="00E608BE">
        <w:rPr>
          <w:rFonts w:ascii="Courier New" w:hAnsi="Courier New" w:cs="Courier New"/>
          <w:sz w:val="18"/>
          <w:szCs w:val="18"/>
        </w:rPr>
        <w:t>&lt;  Modify lowlands</w:t>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MN101</w:t>
      </w:r>
      <w:r w:rsidRPr="00E608BE">
        <w:rPr>
          <w:rFonts w:ascii="Courier New" w:hAnsi="Courier New" w:cs="Courier New"/>
          <w:sz w:val="18"/>
          <w:szCs w:val="18"/>
        </w:rPr>
        <w:tab/>
      </w:r>
      <w:r w:rsidRPr="00E608BE">
        <w:rPr>
          <w:rFonts w:ascii="Courier New" w:hAnsi="Courier New" w:cs="Courier New"/>
          <w:sz w:val="18"/>
          <w:szCs w:val="18"/>
        </w:rPr>
        <w:tab/>
        <w:t>-</w:t>
      </w:r>
      <w:r>
        <w:rPr>
          <w:rFonts w:ascii="Courier New" w:hAnsi="Courier New" w:cs="Courier New"/>
          <w:sz w:val="18"/>
          <w:szCs w:val="18"/>
        </w:rPr>
        <w:t>0</w:t>
      </w:r>
      <w:r w:rsidRPr="00E608BE">
        <w:rPr>
          <w:rFonts w:ascii="Courier New" w:hAnsi="Courier New" w:cs="Courier New"/>
          <w:sz w:val="18"/>
          <w:szCs w:val="18"/>
        </w:rPr>
        <w:t>.</w:t>
      </w:r>
      <w:r>
        <w:rPr>
          <w:rFonts w:ascii="Courier New" w:hAnsi="Courier New" w:cs="Courier New"/>
          <w:sz w:val="18"/>
          <w:szCs w:val="18"/>
        </w:rPr>
        <w:t>5</w:t>
      </w:r>
    </w:p>
    <w:p w:rsidR="00C45D6D" w:rsidRPr="00E608BE" w:rsidRDefault="00C45D6D" w:rsidP="00C45D6D">
      <w:pPr>
        <w:pStyle w:val="textbody"/>
        <w:rPr>
          <w:rFonts w:ascii="Courier New" w:hAnsi="Courier New" w:cs="Courier New"/>
          <w:sz w:val="18"/>
          <w:szCs w:val="18"/>
        </w:rPr>
      </w:pPr>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WindSeverities</w:t>
      </w:r>
      <w:proofErr w:type="spellEnd"/>
      <w:r w:rsidRPr="00E608BE">
        <w:rPr>
          <w:rFonts w:ascii="Courier New" w:hAnsi="Courier New" w:cs="Courier New"/>
          <w:sz w:val="18"/>
          <w:szCs w:val="18"/>
        </w:rPr>
        <w:tab/>
      </w:r>
      <w:r w:rsidRPr="00E608BE">
        <w:rPr>
          <w:rFonts w:ascii="Courier New" w:hAnsi="Courier New" w:cs="Courier New"/>
          <w:sz w:val="18"/>
          <w:szCs w:val="18"/>
        </w:rPr>
        <w:tab/>
      </w:r>
      <w:r w:rsidRPr="00E608BE">
        <w:rPr>
          <w:rFonts w:ascii="Courier New" w:hAnsi="Courier New" w:cs="Courier New"/>
          <w:sz w:val="18"/>
          <w:szCs w:val="18"/>
        </w:rPr>
        <w:tab/>
      </w:r>
      <w:r w:rsidRPr="00E608BE">
        <w:rPr>
          <w:rFonts w:ascii="Courier New" w:hAnsi="Courier New" w:cs="Courier New"/>
          <w:sz w:val="18"/>
          <w:szCs w:val="18"/>
        </w:rPr>
        <w:tab/>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&gt;&gt;</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Cohort Age</w:t>
      </w:r>
      <w:r w:rsidRPr="00E608BE">
        <w:rPr>
          <w:rFonts w:ascii="Courier New" w:hAnsi="Courier New" w:cs="Courier New"/>
          <w:sz w:val="18"/>
          <w:szCs w:val="18"/>
        </w:rPr>
        <w:tab/>
      </w:r>
      <w:r w:rsidRPr="00E608BE">
        <w:rPr>
          <w:rFonts w:ascii="Courier New" w:hAnsi="Courier New" w:cs="Courier New"/>
          <w:sz w:val="18"/>
          <w:szCs w:val="18"/>
        </w:rPr>
        <w:tab/>
      </w:r>
      <w:del w:id="26" w:author="Eric Gustafson" w:date="2015-12-02T14:27:00Z">
        <w:r w:rsidDel="00492604">
          <w:rPr>
            <w:rFonts w:ascii="Courier New" w:hAnsi="Courier New" w:cs="Courier New"/>
            <w:sz w:val="18"/>
            <w:szCs w:val="18"/>
          </w:rPr>
          <w:tab/>
        </w:r>
      </w:del>
      <w:proofErr w:type="spellStart"/>
      <w:ins w:id="27" w:author="Eric Gustafson" w:date="2015-12-02T14:27:00Z">
        <w:r w:rsidR="00492604">
          <w:rPr>
            <w:rFonts w:ascii="Courier New" w:hAnsi="Courier New" w:cs="Courier New"/>
            <w:sz w:val="18"/>
            <w:szCs w:val="18"/>
          </w:rPr>
          <w:t>Windspeed</w:t>
        </w:r>
        <w:proofErr w:type="spellEnd"/>
        <w:r w:rsidR="00492604">
          <w:rPr>
            <w:rFonts w:ascii="Courier New" w:hAnsi="Courier New" w:cs="Courier New"/>
            <w:sz w:val="18"/>
            <w:szCs w:val="18"/>
          </w:rPr>
          <w:t xml:space="preserve"> </w:t>
        </w:r>
      </w:ins>
      <w:r w:rsidRPr="00E608BE">
        <w:rPr>
          <w:rFonts w:ascii="Courier New" w:hAnsi="Courier New" w:cs="Courier New"/>
          <w:sz w:val="18"/>
          <w:szCs w:val="18"/>
        </w:rPr>
        <w:t>Mortality</w:t>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 xml:space="preserve">&gt;&gt;Severity </w:t>
      </w:r>
      <w:r w:rsidRPr="00E608BE">
        <w:rPr>
          <w:rFonts w:ascii="Courier New" w:hAnsi="Courier New" w:cs="Courier New"/>
          <w:sz w:val="18"/>
          <w:szCs w:val="18"/>
        </w:rPr>
        <w:tab/>
        <w:t>% of longevity</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Threshold</w:t>
      </w:r>
      <w:r w:rsidRPr="00E608BE">
        <w:rPr>
          <w:rFonts w:ascii="Courier New" w:hAnsi="Courier New" w:cs="Courier New"/>
          <w:sz w:val="18"/>
          <w:szCs w:val="18"/>
        </w:rPr>
        <w:tab/>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&gt;&gt;-----------------------</w:t>
      </w:r>
      <w:r w:rsidR="00846CD4">
        <w:rPr>
          <w:rFonts w:ascii="Courier New" w:hAnsi="Courier New" w:cs="Courier New"/>
          <w:sz w:val="18"/>
          <w:szCs w:val="18"/>
        </w:rPr>
        <w:t>------------------------------</w:t>
      </w:r>
      <w:r w:rsidR="00846CD4">
        <w:rPr>
          <w:rFonts w:ascii="Courier New" w:hAnsi="Courier New" w:cs="Courier New"/>
          <w:sz w:val="18"/>
          <w:szCs w:val="18"/>
        </w:rPr>
        <w:tab/>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5</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0% to 20%</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0.</w:t>
      </w:r>
      <w:r>
        <w:rPr>
          <w:rFonts w:ascii="Courier New" w:hAnsi="Courier New" w:cs="Courier New"/>
          <w:sz w:val="18"/>
          <w:szCs w:val="18"/>
        </w:rPr>
        <w:t>8</w:t>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4</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20% to 40%</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0.</w:t>
      </w:r>
      <w:r>
        <w:rPr>
          <w:rFonts w:ascii="Courier New" w:hAnsi="Courier New" w:cs="Courier New"/>
          <w:sz w:val="18"/>
          <w:szCs w:val="18"/>
        </w:rPr>
        <w:t>75</w:t>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3</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40% to 60%</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0.</w:t>
      </w:r>
      <w:r>
        <w:rPr>
          <w:rFonts w:ascii="Courier New" w:hAnsi="Courier New" w:cs="Courier New"/>
          <w:sz w:val="18"/>
          <w:szCs w:val="18"/>
        </w:rPr>
        <w:t>7</w:t>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2</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60% to 80%</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0.5</w:t>
      </w:r>
    </w:p>
    <w:p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1</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80% to 100%</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0.</w:t>
      </w:r>
      <w:r>
        <w:rPr>
          <w:rFonts w:ascii="Courier New" w:hAnsi="Courier New" w:cs="Courier New"/>
          <w:sz w:val="18"/>
          <w:szCs w:val="18"/>
        </w:rPr>
        <w:t>4</w:t>
      </w:r>
    </w:p>
    <w:p w:rsidR="00C45D6D" w:rsidRPr="00E608BE" w:rsidRDefault="00C45D6D" w:rsidP="00C45D6D">
      <w:pPr>
        <w:pStyle w:val="textbody"/>
        <w:rPr>
          <w:rFonts w:ascii="Courier New" w:hAnsi="Courier New" w:cs="Courier New"/>
          <w:sz w:val="18"/>
          <w:szCs w:val="18"/>
        </w:rPr>
      </w:pPr>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MapNames</w:t>
      </w:r>
      <w:proofErr w:type="spellEnd"/>
      <w:r w:rsidRPr="00E608BE">
        <w:rPr>
          <w:rFonts w:ascii="Courier New" w:hAnsi="Courier New" w:cs="Courier New"/>
          <w:sz w:val="18"/>
          <w:szCs w:val="18"/>
        </w:rPr>
        <w:t xml:space="preserve"> wind/severity-{</w:t>
      </w:r>
      <w:proofErr w:type="spellStart"/>
      <w:r w:rsidRPr="00E608BE">
        <w:rPr>
          <w:rFonts w:ascii="Courier New" w:hAnsi="Courier New" w:cs="Courier New"/>
          <w:sz w:val="18"/>
          <w:szCs w:val="18"/>
        </w:rPr>
        <w:t>timestep</w:t>
      </w:r>
      <w:proofErr w:type="spellEnd"/>
      <w:r w:rsidRPr="00E608BE">
        <w:rPr>
          <w:rFonts w:ascii="Courier New" w:hAnsi="Courier New" w:cs="Courier New"/>
          <w:sz w:val="18"/>
          <w:szCs w:val="18"/>
        </w:rPr>
        <w:t>}.</w:t>
      </w:r>
      <w:proofErr w:type="spellStart"/>
      <w:r w:rsidRPr="00E608BE">
        <w:rPr>
          <w:rFonts w:ascii="Courier New" w:hAnsi="Courier New" w:cs="Courier New"/>
          <w:sz w:val="18"/>
          <w:szCs w:val="18"/>
        </w:rPr>
        <w:t>img</w:t>
      </w:r>
      <w:proofErr w:type="spellEnd"/>
    </w:p>
    <w:p w:rsidR="00C45D6D" w:rsidRPr="00E608BE" w:rsidRDefault="00C45D6D" w:rsidP="00C45D6D">
      <w:pPr>
        <w:pStyle w:val="textbody"/>
        <w:rPr>
          <w:rFonts w:ascii="Courier New" w:hAnsi="Courier New" w:cs="Courier New"/>
          <w:sz w:val="18"/>
          <w:szCs w:val="18"/>
        </w:rPr>
      </w:pPr>
      <w:proofErr w:type="spellStart"/>
      <w:r w:rsidRPr="00E608BE">
        <w:rPr>
          <w:rFonts w:ascii="Courier New" w:hAnsi="Courier New" w:cs="Courier New"/>
          <w:sz w:val="18"/>
          <w:szCs w:val="18"/>
        </w:rPr>
        <w:t>LogFile</w:t>
      </w:r>
      <w:proofErr w:type="spellEnd"/>
      <w:r w:rsidRPr="00E608BE">
        <w:rPr>
          <w:rFonts w:ascii="Courier New" w:hAnsi="Courier New" w:cs="Courier New"/>
          <w:sz w:val="18"/>
          <w:szCs w:val="18"/>
        </w:rPr>
        <w:t xml:space="preserve"> wind/log.csv.</w:t>
      </w:r>
    </w:p>
    <w:p w:rsidR="001929FD" w:rsidRDefault="001929FD" w:rsidP="001929FD">
      <w:pPr>
        <w:pStyle w:val="Heading2"/>
      </w:pPr>
      <w:bookmarkStart w:id="28" w:name="_Toc436831010"/>
      <w:proofErr w:type="spellStart"/>
      <w:r>
        <w:lastRenderedPageBreak/>
        <w:t>LandisData</w:t>
      </w:r>
      <w:bookmarkEnd w:id="28"/>
      <w:proofErr w:type="spellEnd"/>
    </w:p>
    <w:p w:rsidR="001929FD" w:rsidRPr="006604E3" w:rsidRDefault="001929FD" w:rsidP="001929FD">
      <w:pPr>
        <w:pStyle w:val="textbody"/>
      </w:pPr>
      <w:r>
        <w:t>The value of this</w:t>
      </w:r>
      <w:r w:rsidRPr="006604E3">
        <w:t xml:space="preserve"> parameter </w:t>
      </w:r>
      <w:r>
        <w:t xml:space="preserve">must be </w:t>
      </w:r>
      <w:r w:rsidRPr="001929FD">
        <w:t>"Linear Wind"</w:t>
      </w:r>
      <w:r w:rsidRPr="006604E3">
        <w:t>.</w:t>
      </w:r>
    </w:p>
    <w:p w:rsidR="001929FD" w:rsidRDefault="001929FD" w:rsidP="001929FD">
      <w:pPr>
        <w:pStyle w:val="Heading2"/>
      </w:pPr>
      <w:bookmarkStart w:id="29" w:name="_Toc436831011"/>
      <w:proofErr w:type="spellStart"/>
      <w:r>
        <w:t>Timestep</w:t>
      </w:r>
      <w:bookmarkEnd w:id="29"/>
      <w:proofErr w:type="spellEnd"/>
    </w:p>
    <w:p w:rsidR="001929FD" w:rsidRPr="006604E3" w:rsidRDefault="001929FD" w:rsidP="001929FD">
      <w:pPr>
        <w:pStyle w:val="textbody"/>
      </w:pPr>
      <w:r>
        <w:rPr>
          <w:sz w:val="23"/>
          <w:szCs w:val="23"/>
        </w:rPr>
        <w:t xml:space="preserve">This parameter is the time step of the wind extension. </w:t>
      </w:r>
      <w:r w:rsidR="00C7395A">
        <w:rPr>
          <w:sz w:val="23"/>
          <w:szCs w:val="23"/>
        </w:rPr>
        <w:t xml:space="preserve"> </w:t>
      </w:r>
      <w:r>
        <w:rPr>
          <w:sz w:val="23"/>
          <w:szCs w:val="23"/>
        </w:rPr>
        <w:t>Value: integer &gt; 0. Units: years.</w:t>
      </w:r>
    </w:p>
    <w:p w:rsidR="001929FD" w:rsidRDefault="001929FD" w:rsidP="001929FD">
      <w:pPr>
        <w:pStyle w:val="Heading2"/>
      </w:pPr>
      <w:bookmarkStart w:id="30" w:name="_Toc436831012"/>
      <w:proofErr w:type="spellStart"/>
      <w:r w:rsidRPr="001929FD">
        <w:t>NumEventsMean</w:t>
      </w:r>
      <w:bookmarkEnd w:id="30"/>
      <w:proofErr w:type="spellEnd"/>
    </w:p>
    <w:p w:rsidR="001929FD" w:rsidRPr="006604E3" w:rsidRDefault="001929FD" w:rsidP="001929FD">
      <w:pPr>
        <w:pStyle w:val="textbody"/>
      </w:pPr>
      <w:r>
        <w:rPr>
          <w:sz w:val="23"/>
          <w:szCs w:val="23"/>
        </w:rPr>
        <w:t>This parameter is the m</w:t>
      </w:r>
      <w:r w:rsidRPr="001929FD">
        <w:rPr>
          <w:sz w:val="23"/>
          <w:szCs w:val="23"/>
        </w:rPr>
        <w:t xml:space="preserve">ean number of </w:t>
      </w:r>
      <w:r>
        <w:rPr>
          <w:sz w:val="23"/>
          <w:szCs w:val="23"/>
        </w:rPr>
        <w:t xml:space="preserve">wind </w:t>
      </w:r>
      <w:r w:rsidRPr="001929FD">
        <w:rPr>
          <w:sz w:val="23"/>
          <w:szCs w:val="23"/>
        </w:rPr>
        <w:t>events</w:t>
      </w:r>
      <w:r w:rsidR="00951EB6">
        <w:rPr>
          <w:sz w:val="23"/>
          <w:szCs w:val="23"/>
        </w:rPr>
        <w:t xml:space="preserve"> </w:t>
      </w:r>
      <w:r w:rsidR="00C7395A">
        <w:rPr>
          <w:sz w:val="23"/>
          <w:szCs w:val="23"/>
        </w:rPr>
        <w:t xml:space="preserve">of all types </w:t>
      </w:r>
      <w:r w:rsidR="00951EB6">
        <w:rPr>
          <w:sz w:val="23"/>
          <w:szCs w:val="23"/>
        </w:rPr>
        <w:t>per unit area per year</w:t>
      </w:r>
      <w:r>
        <w:rPr>
          <w:sz w:val="23"/>
          <w:szCs w:val="23"/>
        </w:rPr>
        <w:t xml:space="preserve">.  </w:t>
      </w:r>
      <w:r w:rsidR="003B1558">
        <w:rPr>
          <w:sz w:val="23"/>
          <w:szCs w:val="23"/>
        </w:rPr>
        <w:t xml:space="preserve">Value: real &gt; 0. </w:t>
      </w:r>
      <w:r>
        <w:rPr>
          <w:sz w:val="23"/>
          <w:szCs w:val="23"/>
        </w:rPr>
        <w:t>Units: events/</w:t>
      </w:r>
      <w:r w:rsidRPr="001929FD">
        <w:rPr>
          <w:sz w:val="23"/>
          <w:szCs w:val="23"/>
        </w:rPr>
        <w:t>40,000 km</w:t>
      </w:r>
      <w:r w:rsidRPr="001929FD">
        <w:rPr>
          <w:sz w:val="23"/>
          <w:szCs w:val="23"/>
          <w:vertAlign w:val="superscript"/>
        </w:rPr>
        <w:t>2</w:t>
      </w:r>
      <w:r w:rsidRPr="001929FD">
        <w:rPr>
          <w:sz w:val="23"/>
          <w:szCs w:val="23"/>
        </w:rPr>
        <w:t>/year</w:t>
      </w:r>
      <w:r>
        <w:rPr>
          <w:sz w:val="23"/>
          <w:szCs w:val="23"/>
        </w:rPr>
        <w:t>.</w:t>
      </w:r>
    </w:p>
    <w:p w:rsidR="001929FD" w:rsidRDefault="001929FD" w:rsidP="001929FD">
      <w:pPr>
        <w:pStyle w:val="Heading2"/>
      </w:pPr>
      <w:bookmarkStart w:id="31" w:name="_Toc436831013"/>
      <w:proofErr w:type="spellStart"/>
      <w:r w:rsidRPr="001929FD">
        <w:t>NumEventsStDev</w:t>
      </w:r>
      <w:bookmarkEnd w:id="31"/>
      <w:proofErr w:type="spellEnd"/>
    </w:p>
    <w:p w:rsidR="001929FD" w:rsidRPr="006604E3" w:rsidRDefault="001929FD" w:rsidP="001929FD">
      <w:pPr>
        <w:pStyle w:val="textbody"/>
      </w:pPr>
      <w:r>
        <w:rPr>
          <w:sz w:val="23"/>
          <w:szCs w:val="23"/>
        </w:rPr>
        <w:t>This parameter is the standard deviation of the</w:t>
      </w:r>
      <w:r w:rsidRPr="001929FD">
        <w:rPr>
          <w:sz w:val="23"/>
          <w:szCs w:val="23"/>
        </w:rPr>
        <w:t xml:space="preserve"> number of </w:t>
      </w:r>
      <w:r>
        <w:rPr>
          <w:sz w:val="23"/>
          <w:szCs w:val="23"/>
        </w:rPr>
        <w:t xml:space="preserve">wind </w:t>
      </w:r>
      <w:r w:rsidRPr="001929FD">
        <w:rPr>
          <w:sz w:val="23"/>
          <w:szCs w:val="23"/>
        </w:rPr>
        <w:t>events</w:t>
      </w:r>
      <w:r>
        <w:rPr>
          <w:sz w:val="23"/>
          <w:szCs w:val="23"/>
        </w:rPr>
        <w:t xml:space="preserve">.  </w:t>
      </w:r>
      <w:r w:rsidR="003B1558">
        <w:rPr>
          <w:sz w:val="23"/>
          <w:szCs w:val="23"/>
        </w:rPr>
        <w:t xml:space="preserve">Value: real &gt; 0.  </w:t>
      </w:r>
      <w:r>
        <w:rPr>
          <w:sz w:val="23"/>
          <w:szCs w:val="23"/>
        </w:rPr>
        <w:t>Units: events/</w:t>
      </w:r>
      <w:r w:rsidRPr="001929FD">
        <w:rPr>
          <w:sz w:val="23"/>
          <w:szCs w:val="23"/>
        </w:rPr>
        <w:t>40,000 km</w:t>
      </w:r>
      <w:r w:rsidRPr="001929FD">
        <w:rPr>
          <w:sz w:val="23"/>
          <w:szCs w:val="23"/>
          <w:vertAlign w:val="superscript"/>
        </w:rPr>
        <w:t>2</w:t>
      </w:r>
      <w:r w:rsidRPr="001929FD">
        <w:rPr>
          <w:sz w:val="23"/>
          <w:szCs w:val="23"/>
        </w:rPr>
        <w:t>/year</w:t>
      </w:r>
      <w:r>
        <w:rPr>
          <w:sz w:val="23"/>
          <w:szCs w:val="23"/>
        </w:rPr>
        <w:t>.</w:t>
      </w:r>
    </w:p>
    <w:p w:rsidR="001929FD" w:rsidRDefault="001929FD" w:rsidP="001929FD">
      <w:pPr>
        <w:pStyle w:val="Heading2"/>
      </w:pPr>
      <w:bookmarkStart w:id="32" w:name="_Toc436831014"/>
      <w:proofErr w:type="spellStart"/>
      <w:r w:rsidRPr="001929FD">
        <w:t>TornadoLengthLambda</w:t>
      </w:r>
      <w:bookmarkEnd w:id="32"/>
      <w:proofErr w:type="spellEnd"/>
    </w:p>
    <w:p w:rsidR="001929FD" w:rsidRPr="006604E3" w:rsidRDefault="001929FD" w:rsidP="001929FD">
      <w:pPr>
        <w:pStyle w:val="textbody"/>
      </w:pPr>
      <w:r>
        <w:rPr>
          <w:sz w:val="23"/>
          <w:szCs w:val="23"/>
        </w:rPr>
        <w:t>This parameter is the m</w:t>
      </w:r>
      <w:r w:rsidRPr="001929FD">
        <w:rPr>
          <w:sz w:val="23"/>
          <w:szCs w:val="23"/>
        </w:rPr>
        <w:t xml:space="preserve">ean length of </w:t>
      </w:r>
      <w:r>
        <w:rPr>
          <w:sz w:val="23"/>
          <w:szCs w:val="23"/>
        </w:rPr>
        <w:t xml:space="preserve">the first type of linear wind </w:t>
      </w:r>
      <w:r w:rsidRPr="001929FD">
        <w:rPr>
          <w:sz w:val="23"/>
          <w:szCs w:val="23"/>
        </w:rPr>
        <w:t>events</w:t>
      </w:r>
      <w:r>
        <w:rPr>
          <w:sz w:val="23"/>
          <w:szCs w:val="23"/>
        </w:rPr>
        <w:t>, typically tornadoes.</w:t>
      </w:r>
      <w:r w:rsidR="003B1558">
        <w:rPr>
          <w:sz w:val="23"/>
          <w:szCs w:val="23"/>
        </w:rPr>
        <w:t xml:space="preserve">  This is the first of two parameters used to specify the Weibull distribution of event lengths.</w:t>
      </w:r>
      <w:r>
        <w:rPr>
          <w:sz w:val="23"/>
          <w:szCs w:val="23"/>
        </w:rPr>
        <w:t xml:space="preserve">  </w:t>
      </w:r>
      <w:r w:rsidR="003B1558">
        <w:rPr>
          <w:sz w:val="23"/>
          <w:szCs w:val="23"/>
        </w:rPr>
        <w:t xml:space="preserve">Value: real &gt; 0.  </w:t>
      </w:r>
      <w:r>
        <w:rPr>
          <w:sz w:val="23"/>
          <w:szCs w:val="23"/>
        </w:rPr>
        <w:t xml:space="preserve">Units: </w:t>
      </w:r>
      <w:r w:rsidRPr="001929FD">
        <w:rPr>
          <w:sz w:val="23"/>
          <w:szCs w:val="23"/>
        </w:rPr>
        <w:t>km</w:t>
      </w:r>
      <w:r>
        <w:rPr>
          <w:sz w:val="23"/>
          <w:szCs w:val="23"/>
        </w:rPr>
        <w:t>.</w:t>
      </w:r>
    </w:p>
    <w:p w:rsidR="001929FD" w:rsidRDefault="001929FD" w:rsidP="001929FD">
      <w:pPr>
        <w:pStyle w:val="Heading2"/>
      </w:pPr>
      <w:bookmarkStart w:id="33" w:name="_Toc436831015"/>
      <w:proofErr w:type="spellStart"/>
      <w:r w:rsidRPr="001929FD">
        <w:t>TornadoLength</w:t>
      </w:r>
      <w:r>
        <w:t>Alph</w:t>
      </w:r>
      <w:r w:rsidRPr="001929FD">
        <w:t>a</w:t>
      </w:r>
      <w:bookmarkEnd w:id="33"/>
      <w:proofErr w:type="spellEnd"/>
    </w:p>
    <w:p w:rsidR="001929FD" w:rsidRPr="006604E3" w:rsidRDefault="001929FD" w:rsidP="001929FD">
      <w:pPr>
        <w:pStyle w:val="textbody"/>
      </w:pPr>
      <w:r>
        <w:rPr>
          <w:sz w:val="23"/>
          <w:szCs w:val="23"/>
        </w:rPr>
        <w:t xml:space="preserve">This parameter </w:t>
      </w:r>
      <w:r w:rsidR="003B1558">
        <w:rPr>
          <w:sz w:val="23"/>
          <w:szCs w:val="23"/>
        </w:rPr>
        <w:t xml:space="preserve">is the second of two parameters used to specify the Weibull distribution of the length of </w:t>
      </w:r>
      <w:r w:rsidR="002C692A">
        <w:rPr>
          <w:sz w:val="23"/>
          <w:szCs w:val="23"/>
        </w:rPr>
        <w:t xml:space="preserve">this type of </w:t>
      </w:r>
      <w:r>
        <w:rPr>
          <w:sz w:val="23"/>
          <w:szCs w:val="23"/>
        </w:rPr>
        <w:t xml:space="preserve">wind </w:t>
      </w:r>
      <w:r w:rsidR="002C692A">
        <w:rPr>
          <w:sz w:val="23"/>
          <w:szCs w:val="23"/>
        </w:rPr>
        <w:t>event</w:t>
      </w:r>
      <w:r>
        <w:rPr>
          <w:sz w:val="23"/>
          <w:szCs w:val="23"/>
        </w:rPr>
        <w:t xml:space="preserve">.  </w:t>
      </w:r>
      <w:r w:rsidR="003B1558">
        <w:rPr>
          <w:sz w:val="23"/>
          <w:szCs w:val="23"/>
        </w:rPr>
        <w:t xml:space="preserve">Value: real &gt; 0.  </w:t>
      </w:r>
      <w:r>
        <w:rPr>
          <w:sz w:val="23"/>
          <w:szCs w:val="23"/>
        </w:rPr>
        <w:t xml:space="preserve">Units: </w:t>
      </w:r>
      <w:r w:rsidRPr="001929FD">
        <w:rPr>
          <w:sz w:val="23"/>
          <w:szCs w:val="23"/>
        </w:rPr>
        <w:t>km</w:t>
      </w:r>
      <w:r>
        <w:rPr>
          <w:sz w:val="23"/>
          <w:szCs w:val="23"/>
        </w:rPr>
        <w:t>.</w:t>
      </w:r>
    </w:p>
    <w:p w:rsidR="00C45D6D" w:rsidRDefault="00C45D6D" w:rsidP="00C45D6D">
      <w:pPr>
        <w:pStyle w:val="Heading2"/>
      </w:pPr>
      <w:bookmarkStart w:id="34" w:name="_Toc436831016"/>
      <w:proofErr w:type="spellStart"/>
      <w:r w:rsidRPr="003B1558">
        <w:t>TornadoWidth</w:t>
      </w:r>
      <w:bookmarkEnd w:id="34"/>
      <w:proofErr w:type="spellEnd"/>
    </w:p>
    <w:p w:rsidR="003B1558" w:rsidRPr="006604E3" w:rsidRDefault="003B1558" w:rsidP="003B1558">
      <w:pPr>
        <w:pStyle w:val="textbody"/>
      </w:pPr>
      <w:r>
        <w:rPr>
          <w:sz w:val="23"/>
          <w:szCs w:val="23"/>
        </w:rPr>
        <w:t xml:space="preserve">This parameter is the mean width of linear wind </w:t>
      </w:r>
      <w:r w:rsidRPr="001929FD">
        <w:rPr>
          <w:sz w:val="23"/>
          <w:szCs w:val="23"/>
        </w:rPr>
        <w:t>events</w:t>
      </w:r>
      <w:r>
        <w:rPr>
          <w:sz w:val="23"/>
          <w:szCs w:val="23"/>
        </w:rPr>
        <w:t xml:space="preserve">, typically tornadoes.  Value: real &gt; 0.  Units: </w:t>
      </w:r>
      <w:r w:rsidRPr="001929FD">
        <w:rPr>
          <w:sz w:val="23"/>
          <w:szCs w:val="23"/>
        </w:rPr>
        <w:t>km</w:t>
      </w:r>
      <w:r>
        <w:rPr>
          <w:sz w:val="23"/>
          <w:szCs w:val="23"/>
        </w:rPr>
        <w:t>.</w:t>
      </w:r>
    </w:p>
    <w:p w:rsidR="00C45D6D" w:rsidRDefault="00C45D6D" w:rsidP="00C45D6D">
      <w:pPr>
        <w:pStyle w:val="Heading2"/>
      </w:pPr>
      <w:bookmarkStart w:id="35" w:name="_Toc436831017"/>
      <w:proofErr w:type="spellStart"/>
      <w:r>
        <w:t>TornadoIntensityTable</w:t>
      </w:r>
      <w:bookmarkEnd w:id="35"/>
      <w:proofErr w:type="spellEnd"/>
    </w:p>
    <w:p w:rsidR="00C45D6D" w:rsidRPr="00A74C47" w:rsidRDefault="00C45D6D" w:rsidP="00C45D6D">
      <w:pPr>
        <w:pStyle w:val="textbody"/>
      </w:pPr>
      <w:r>
        <w:t xml:space="preserve">The keyword </w:t>
      </w:r>
      <w:proofErr w:type="spellStart"/>
      <w:r>
        <w:t>TornadoIntensityTable</w:t>
      </w:r>
      <w:proofErr w:type="spellEnd"/>
      <w:r>
        <w:t xml:space="preserve"> precedes the table of wind intensity percentages.  The following five lines define the percentage of events with maximum intensity of 0.2, 0.4, 0.6, 0.8, and 1.0, respectively.  The listed percentages must sum to 100%.  The intensities of </w:t>
      </w:r>
      <w:r w:rsidR="009D1012">
        <w:t xml:space="preserve">simulated </w:t>
      </w:r>
      <w:r>
        <w:t xml:space="preserve">wind events will approximate the intensity class percentages provided in this table.  </w:t>
      </w:r>
      <w:r w:rsidR="00A46C49">
        <w:t xml:space="preserve">See section 2.1 for an example.  </w:t>
      </w:r>
      <w:r>
        <w:t>Value:  percentage (0 – 100).  Units: %.</w:t>
      </w:r>
    </w:p>
    <w:p w:rsidR="003B1558" w:rsidRDefault="003B1558" w:rsidP="003B1558">
      <w:pPr>
        <w:pStyle w:val="Heading2"/>
      </w:pPr>
      <w:bookmarkStart w:id="36" w:name="_Toc436831018"/>
      <w:proofErr w:type="spellStart"/>
      <w:r w:rsidRPr="001929FD">
        <w:lastRenderedPageBreak/>
        <w:t>Tornado</w:t>
      </w:r>
      <w:r>
        <w:t>Prop</w:t>
      </w:r>
      <w:bookmarkEnd w:id="36"/>
      <w:proofErr w:type="spellEnd"/>
    </w:p>
    <w:p w:rsidR="003B1558" w:rsidRPr="006604E3" w:rsidRDefault="003B1558" w:rsidP="003B1558">
      <w:pPr>
        <w:pStyle w:val="textbody"/>
      </w:pPr>
      <w:r>
        <w:rPr>
          <w:sz w:val="23"/>
          <w:szCs w:val="23"/>
        </w:rPr>
        <w:t xml:space="preserve">This parameter is the proportion of wind </w:t>
      </w:r>
      <w:r w:rsidRPr="001929FD">
        <w:rPr>
          <w:sz w:val="23"/>
          <w:szCs w:val="23"/>
        </w:rPr>
        <w:t>events</w:t>
      </w:r>
      <w:r>
        <w:rPr>
          <w:sz w:val="23"/>
          <w:szCs w:val="23"/>
        </w:rPr>
        <w:t xml:space="preserve"> that are of the fi</w:t>
      </w:r>
      <w:r w:rsidR="00C7395A">
        <w:rPr>
          <w:sz w:val="23"/>
          <w:szCs w:val="23"/>
        </w:rPr>
        <w:t>rst type, typically tornadoes.</w:t>
      </w:r>
      <w:r w:rsidR="0065042C">
        <w:rPr>
          <w:sz w:val="23"/>
          <w:szCs w:val="23"/>
        </w:rPr>
        <w:t xml:space="preserve">  The proportion of the second type of wind event is calculated by the extension as 1- </w:t>
      </w:r>
      <w:proofErr w:type="spellStart"/>
      <w:r w:rsidR="0065042C">
        <w:rPr>
          <w:sz w:val="23"/>
          <w:szCs w:val="23"/>
        </w:rPr>
        <w:t>TornadoProp</w:t>
      </w:r>
      <w:proofErr w:type="spellEnd"/>
      <w:r w:rsidR="0065042C">
        <w:rPr>
          <w:sz w:val="23"/>
          <w:szCs w:val="23"/>
        </w:rPr>
        <w:t xml:space="preserve">.  </w:t>
      </w:r>
      <w:r>
        <w:rPr>
          <w:sz w:val="23"/>
          <w:szCs w:val="23"/>
        </w:rPr>
        <w:t>Value: 0</w:t>
      </w:r>
      <w:r w:rsidRPr="003B1558">
        <w:rPr>
          <w:sz w:val="23"/>
          <w:szCs w:val="23"/>
          <w:u w:val="single"/>
        </w:rPr>
        <w:t>&lt;</w:t>
      </w:r>
      <w:r>
        <w:rPr>
          <w:sz w:val="23"/>
          <w:szCs w:val="23"/>
        </w:rPr>
        <w:t xml:space="preserve"> real </w:t>
      </w:r>
      <w:r w:rsidRPr="003B1558">
        <w:rPr>
          <w:sz w:val="23"/>
          <w:szCs w:val="23"/>
          <w:u w:val="single"/>
        </w:rPr>
        <w:t>&lt;</w:t>
      </w:r>
      <w:r>
        <w:rPr>
          <w:sz w:val="23"/>
          <w:szCs w:val="23"/>
        </w:rPr>
        <w:t>1.0.  Units: proportion.</w:t>
      </w:r>
    </w:p>
    <w:p w:rsidR="002C692A" w:rsidRDefault="002C692A" w:rsidP="002C692A">
      <w:pPr>
        <w:pStyle w:val="Heading2"/>
      </w:pPr>
      <w:bookmarkStart w:id="37" w:name="_Toc436831019"/>
      <w:proofErr w:type="spellStart"/>
      <w:r>
        <w:t>Derech</w:t>
      </w:r>
      <w:r w:rsidRPr="001929FD">
        <w:t>oLengthLambda</w:t>
      </w:r>
      <w:bookmarkEnd w:id="37"/>
      <w:proofErr w:type="spellEnd"/>
    </w:p>
    <w:p w:rsidR="002C692A" w:rsidRPr="006604E3" w:rsidRDefault="002C692A" w:rsidP="002C692A">
      <w:pPr>
        <w:pStyle w:val="textbody"/>
      </w:pPr>
      <w:r>
        <w:rPr>
          <w:sz w:val="23"/>
          <w:szCs w:val="23"/>
        </w:rPr>
        <w:t>This parameter is the m</w:t>
      </w:r>
      <w:r w:rsidRPr="001929FD">
        <w:rPr>
          <w:sz w:val="23"/>
          <w:szCs w:val="23"/>
        </w:rPr>
        <w:t xml:space="preserve">ean length of </w:t>
      </w:r>
      <w:r>
        <w:rPr>
          <w:sz w:val="23"/>
          <w:szCs w:val="23"/>
        </w:rPr>
        <w:t xml:space="preserve">the second type of linear wind </w:t>
      </w:r>
      <w:r w:rsidRPr="001929FD">
        <w:rPr>
          <w:sz w:val="23"/>
          <w:szCs w:val="23"/>
        </w:rPr>
        <w:t>events</w:t>
      </w:r>
      <w:r>
        <w:rPr>
          <w:sz w:val="23"/>
          <w:szCs w:val="23"/>
        </w:rPr>
        <w:t xml:space="preserve">, typically derechos.  This is the first of two parameters used to specify the Weibull distribution of event lengths.  Value: real &gt; 0.  Units: </w:t>
      </w:r>
      <w:r w:rsidRPr="001929FD">
        <w:rPr>
          <w:sz w:val="23"/>
          <w:szCs w:val="23"/>
        </w:rPr>
        <w:t>km</w:t>
      </w:r>
      <w:r>
        <w:rPr>
          <w:sz w:val="23"/>
          <w:szCs w:val="23"/>
        </w:rPr>
        <w:t>.</w:t>
      </w:r>
    </w:p>
    <w:p w:rsidR="002C692A" w:rsidRDefault="002C692A" w:rsidP="002C692A">
      <w:pPr>
        <w:pStyle w:val="Heading2"/>
      </w:pPr>
      <w:bookmarkStart w:id="38" w:name="_Toc436831020"/>
      <w:proofErr w:type="spellStart"/>
      <w:r>
        <w:t>Derech</w:t>
      </w:r>
      <w:r w:rsidRPr="001929FD">
        <w:t>oLength</w:t>
      </w:r>
      <w:r>
        <w:t>Alph</w:t>
      </w:r>
      <w:r w:rsidRPr="001929FD">
        <w:t>a</w:t>
      </w:r>
      <w:bookmarkEnd w:id="38"/>
      <w:proofErr w:type="spellEnd"/>
    </w:p>
    <w:p w:rsidR="002C692A" w:rsidRPr="006604E3" w:rsidRDefault="002C692A" w:rsidP="002C692A">
      <w:pPr>
        <w:pStyle w:val="textbody"/>
      </w:pPr>
      <w:r>
        <w:rPr>
          <w:sz w:val="23"/>
          <w:szCs w:val="23"/>
        </w:rPr>
        <w:t xml:space="preserve">This parameter is the second of two parameters used to specify the Weibull distribution of the length of this type of wind event.  Value: real &gt; 0.  Units: </w:t>
      </w:r>
      <w:r w:rsidRPr="001929FD">
        <w:rPr>
          <w:sz w:val="23"/>
          <w:szCs w:val="23"/>
        </w:rPr>
        <w:t>km</w:t>
      </w:r>
      <w:r>
        <w:rPr>
          <w:sz w:val="23"/>
          <w:szCs w:val="23"/>
        </w:rPr>
        <w:t>.</w:t>
      </w:r>
    </w:p>
    <w:p w:rsidR="002C692A" w:rsidRDefault="002C692A" w:rsidP="002C692A">
      <w:pPr>
        <w:pStyle w:val="Heading2"/>
      </w:pPr>
      <w:bookmarkStart w:id="39" w:name="_Toc436831021"/>
      <w:proofErr w:type="spellStart"/>
      <w:r>
        <w:t>Derech</w:t>
      </w:r>
      <w:r w:rsidRPr="001929FD">
        <w:t>o</w:t>
      </w:r>
      <w:r w:rsidRPr="003B1558">
        <w:t>Width</w:t>
      </w:r>
      <w:bookmarkEnd w:id="39"/>
      <w:proofErr w:type="spellEnd"/>
    </w:p>
    <w:p w:rsidR="002C692A" w:rsidRPr="006604E3" w:rsidRDefault="002C692A" w:rsidP="002C692A">
      <w:pPr>
        <w:pStyle w:val="textbody"/>
      </w:pPr>
      <w:r>
        <w:rPr>
          <w:sz w:val="23"/>
          <w:szCs w:val="23"/>
        </w:rPr>
        <w:t xml:space="preserve">This parameter is the mean width of this type of wind </w:t>
      </w:r>
      <w:r w:rsidRPr="001929FD">
        <w:rPr>
          <w:sz w:val="23"/>
          <w:szCs w:val="23"/>
        </w:rPr>
        <w:t>event</w:t>
      </w:r>
      <w:r>
        <w:rPr>
          <w:sz w:val="23"/>
          <w:szCs w:val="23"/>
        </w:rPr>
        <w:t xml:space="preserve">, typically derechos.  Value: real &gt; 0.  Units: </w:t>
      </w:r>
      <w:r w:rsidRPr="001929FD">
        <w:rPr>
          <w:sz w:val="23"/>
          <w:szCs w:val="23"/>
        </w:rPr>
        <w:t>km</w:t>
      </w:r>
      <w:r>
        <w:rPr>
          <w:sz w:val="23"/>
          <w:szCs w:val="23"/>
        </w:rPr>
        <w:t>.</w:t>
      </w:r>
    </w:p>
    <w:p w:rsidR="00636688" w:rsidRDefault="00636688" w:rsidP="00636688">
      <w:pPr>
        <w:pStyle w:val="Heading2"/>
      </w:pPr>
      <w:bookmarkStart w:id="40" w:name="_Toc436831022"/>
      <w:proofErr w:type="spellStart"/>
      <w:r>
        <w:t>DerechoIntensityTable</w:t>
      </w:r>
      <w:bookmarkEnd w:id="40"/>
      <w:proofErr w:type="spellEnd"/>
    </w:p>
    <w:p w:rsidR="00636688" w:rsidRPr="00A74C47" w:rsidRDefault="00636688" w:rsidP="00636688">
      <w:pPr>
        <w:pStyle w:val="textbody"/>
      </w:pPr>
      <w:r>
        <w:t xml:space="preserve">The keyword </w:t>
      </w:r>
      <w:proofErr w:type="spellStart"/>
      <w:r>
        <w:t>DerechoIntensityTable</w:t>
      </w:r>
      <w:proofErr w:type="spellEnd"/>
      <w:r>
        <w:t xml:space="preserve"> precedes the table of wind intensity percentages.  The following five lines define the percentage of events with maximum intensity of 0.2, 0.4, 0.6, 0.8, and 1.0, respectively.  The listed percentages must sum to 100%.  The intensities of </w:t>
      </w:r>
      <w:r w:rsidR="009D1012">
        <w:t xml:space="preserve">simulated </w:t>
      </w:r>
      <w:r>
        <w:t xml:space="preserve">wind events will approximate the intensity class percentages provided in this table.  </w:t>
      </w:r>
      <w:r w:rsidR="00BC3081">
        <w:t xml:space="preserve">See section 2.1 for an example.  </w:t>
      </w:r>
      <w:r>
        <w:t>Value:  percentage (0 – 100).  Units: %.</w:t>
      </w:r>
    </w:p>
    <w:p w:rsidR="002C692A" w:rsidRDefault="002C692A" w:rsidP="002C692A">
      <w:pPr>
        <w:pStyle w:val="Heading2"/>
      </w:pPr>
      <w:bookmarkStart w:id="41" w:name="_Toc436831023"/>
      <w:proofErr w:type="spellStart"/>
      <w:r w:rsidRPr="002C692A">
        <w:t>PropIntensityVar</w:t>
      </w:r>
      <w:bookmarkEnd w:id="41"/>
      <w:proofErr w:type="spellEnd"/>
    </w:p>
    <w:p w:rsidR="002C692A" w:rsidRPr="006604E3" w:rsidRDefault="002C692A" w:rsidP="002C692A">
      <w:pPr>
        <w:pStyle w:val="textbody"/>
      </w:pPr>
      <w:r>
        <w:rPr>
          <w:sz w:val="23"/>
          <w:szCs w:val="23"/>
        </w:rPr>
        <w:t>This parameter specifies the variability in wind intensity within a wind event.  Value: 0</w:t>
      </w:r>
      <w:r w:rsidRPr="003B1558">
        <w:rPr>
          <w:sz w:val="23"/>
          <w:szCs w:val="23"/>
          <w:u w:val="single"/>
        </w:rPr>
        <w:t>&lt;</w:t>
      </w:r>
      <w:r>
        <w:rPr>
          <w:sz w:val="23"/>
          <w:szCs w:val="23"/>
        </w:rPr>
        <w:t xml:space="preserve"> real </w:t>
      </w:r>
      <w:r w:rsidRPr="003B1558">
        <w:rPr>
          <w:sz w:val="23"/>
          <w:szCs w:val="23"/>
          <w:u w:val="single"/>
        </w:rPr>
        <w:t>&lt;</w:t>
      </w:r>
      <w:r>
        <w:rPr>
          <w:sz w:val="23"/>
          <w:szCs w:val="23"/>
        </w:rPr>
        <w:t>1.0.  Units: proportion.</w:t>
      </w:r>
    </w:p>
    <w:p w:rsidR="002C692A" w:rsidRDefault="002C692A" w:rsidP="002C692A">
      <w:pPr>
        <w:pStyle w:val="Heading2"/>
      </w:pPr>
      <w:bookmarkStart w:id="42" w:name="_Toc436831024"/>
      <w:proofErr w:type="spellStart"/>
      <w:r w:rsidRPr="002C692A">
        <w:t>WindDirectionTable</w:t>
      </w:r>
      <w:bookmarkEnd w:id="42"/>
      <w:proofErr w:type="spellEnd"/>
    </w:p>
    <w:p w:rsidR="00636688" w:rsidRPr="00A74C47" w:rsidRDefault="00636688" w:rsidP="00636688">
      <w:pPr>
        <w:pStyle w:val="textbody"/>
      </w:pPr>
      <w:r>
        <w:t xml:space="preserve">The keyword </w:t>
      </w:r>
      <w:proofErr w:type="spellStart"/>
      <w:r>
        <w:t>WindDirectionTable</w:t>
      </w:r>
      <w:proofErr w:type="spellEnd"/>
      <w:r>
        <w:t xml:space="preserve"> precedes the table of wind direction percentages.  The following four lines define the percentage of events with primary directions of N-S, NE-SW, E-W, SE-NW, respectively.  The listed percentages must sum to 100%.  The directional</w:t>
      </w:r>
      <w:r w:rsidR="00DC4F78">
        <w:t>ity</w:t>
      </w:r>
      <w:r>
        <w:t xml:space="preserve"> of </w:t>
      </w:r>
      <w:r w:rsidR="009D1012">
        <w:lastRenderedPageBreak/>
        <w:t xml:space="preserve">simulated </w:t>
      </w:r>
      <w:r>
        <w:t>wind events will approximate the directional percentages provided in this table.  Value:  percentage (0 – 100).  Units: %.</w:t>
      </w:r>
    </w:p>
    <w:p w:rsidR="005E201B" w:rsidRDefault="005E201B" w:rsidP="005E201B">
      <w:pPr>
        <w:pStyle w:val="Heading2"/>
      </w:pPr>
      <w:bookmarkStart w:id="43" w:name="_Toc436831025"/>
      <w:proofErr w:type="spellStart"/>
      <w:r w:rsidRPr="005E201B">
        <w:t>EcoregionModifiers</w:t>
      </w:r>
      <w:bookmarkEnd w:id="43"/>
      <w:proofErr w:type="spellEnd"/>
    </w:p>
    <w:p w:rsidR="005E201B" w:rsidRPr="006604E3" w:rsidRDefault="005E201B" w:rsidP="005E201B">
      <w:pPr>
        <w:pStyle w:val="textbody"/>
      </w:pPr>
      <w:r>
        <w:rPr>
          <w:sz w:val="23"/>
          <w:szCs w:val="23"/>
        </w:rPr>
        <w:t xml:space="preserve">This table defines probability modifiers that can reduce </w:t>
      </w:r>
      <w:r w:rsidR="00C7395A">
        <w:rPr>
          <w:sz w:val="23"/>
          <w:szCs w:val="23"/>
        </w:rPr>
        <w:t xml:space="preserve">wind </w:t>
      </w:r>
      <w:r w:rsidR="00C7395A" w:rsidRPr="00636688">
        <w:rPr>
          <w:sz w:val="23"/>
          <w:szCs w:val="23"/>
        </w:rPr>
        <w:t>intensity</w:t>
      </w:r>
      <w:r>
        <w:rPr>
          <w:sz w:val="23"/>
          <w:szCs w:val="23"/>
        </w:rPr>
        <w:t xml:space="preserve"> </w:t>
      </w:r>
      <w:r w:rsidR="00C7395A">
        <w:rPr>
          <w:sz w:val="23"/>
          <w:szCs w:val="23"/>
        </w:rPr>
        <w:t xml:space="preserve">values </w:t>
      </w:r>
      <w:r>
        <w:rPr>
          <w:sz w:val="23"/>
          <w:szCs w:val="23"/>
        </w:rPr>
        <w:t xml:space="preserve">for specific ecoregions.  Ecoregions not appearing in the table will be assigned a value of </w:t>
      </w:r>
      <w:r w:rsidR="00636688">
        <w:rPr>
          <w:sz w:val="23"/>
          <w:szCs w:val="23"/>
        </w:rPr>
        <w:t>0</w:t>
      </w:r>
      <w:r>
        <w:rPr>
          <w:sz w:val="23"/>
          <w:szCs w:val="23"/>
        </w:rPr>
        <w:t xml:space="preserve">.0 (no modification) by default. </w:t>
      </w:r>
    </w:p>
    <w:p w:rsidR="005E201B" w:rsidRPr="006604E3" w:rsidRDefault="005E201B" w:rsidP="005E201B">
      <w:pPr>
        <w:pStyle w:val="Heading3"/>
      </w:pPr>
      <w:bookmarkStart w:id="44" w:name="_Toc436831026"/>
      <w:r>
        <w:t>Table Name</w:t>
      </w:r>
      <w:bookmarkEnd w:id="44"/>
    </w:p>
    <w:p w:rsidR="005E201B" w:rsidRPr="006604E3" w:rsidRDefault="005E201B" w:rsidP="005E201B">
      <w:pPr>
        <w:pStyle w:val="textbody"/>
      </w:pPr>
      <w:r>
        <w:rPr>
          <w:sz w:val="23"/>
          <w:szCs w:val="23"/>
        </w:rPr>
        <w:t>The keyword for the table is "</w:t>
      </w:r>
      <w:proofErr w:type="spellStart"/>
      <w:r w:rsidRPr="005E201B">
        <w:rPr>
          <w:sz w:val="23"/>
          <w:szCs w:val="23"/>
        </w:rPr>
        <w:t>EcoregionModifiers</w:t>
      </w:r>
      <w:proofErr w:type="spellEnd"/>
      <w:r>
        <w:rPr>
          <w:sz w:val="23"/>
          <w:szCs w:val="23"/>
        </w:rPr>
        <w:t>"</w:t>
      </w:r>
    </w:p>
    <w:p w:rsidR="005E201B" w:rsidRPr="006604E3" w:rsidRDefault="005E201B" w:rsidP="005E201B">
      <w:pPr>
        <w:pStyle w:val="Heading3"/>
      </w:pPr>
      <w:bookmarkStart w:id="45" w:name="_Toc436831027"/>
      <w:r>
        <w:t>Ecoregion</w:t>
      </w:r>
      <w:bookmarkEnd w:id="45"/>
    </w:p>
    <w:p w:rsidR="005E201B" w:rsidRDefault="005E201B" w:rsidP="005E201B">
      <w:pPr>
        <w:pStyle w:val="textbody"/>
        <w:rPr>
          <w:sz w:val="23"/>
          <w:szCs w:val="23"/>
        </w:rPr>
      </w:pPr>
      <w:r>
        <w:t>The first</w:t>
      </w:r>
      <w:r w:rsidRPr="006604E3">
        <w:t xml:space="preserve"> </w:t>
      </w:r>
      <w:r>
        <w:t>value</w:t>
      </w:r>
      <w:r w:rsidRPr="006604E3">
        <w:t xml:space="preserve"> </w:t>
      </w:r>
      <w:r>
        <w:t>in a table entry is the ecoregion name.</w:t>
      </w:r>
    </w:p>
    <w:p w:rsidR="005E201B" w:rsidRPr="006604E3" w:rsidRDefault="005E201B" w:rsidP="005E201B">
      <w:pPr>
        <w:pStyle w:val="Heading3"/>
      </w:pPr>
      <w:bookmarkStart w:id="46" w:name="_Toc436831028"/>
      <w:r>
        <w:t>Modifier</w:t>
      </w:r>
      <w:bookmarkEnd w:id="46"/>
    </w:p>
    <w:p w:rsidR="005E201B" w:rsidRDefault="005E201B" w:rsidP="005E201B">
      <w:pPr>
        <w:pStyle w:val="textbody"/>
        <w:rPr>
          <w:sz w:val="23"/>
          <w:szCs w:val="23"/>
        </w:rPr>
      </w:pPr>
      <w:r>
        <w:t>The second</w:t>
      </w:r>
      <w:r w:rsidRPr="006604E3">
        <w:t xml:space="preserve"> </w:t>
      </w:r>
      <w:r>
        <w:t>value</w:t>
      </w:r>
      <w:r w:rsidRPr="006604E3">
        <w:t xml:space="preserve"> </w:t>
      </w:r>
      <w:r>
        <w:t>in in a table entry is the modifier value.</w:t>
      </w:r>
      <w:r w:rsidRPr="005E201B">
        <w:rPr>
          <w:sz w:val="23"/>
          <w:szCs w:val="23"/>
        </w:rPr>
        <w:t xml:space="preserve"> </w:t>
      </w:r>
      <w:r>
        <w:rPr>
          <w:sz w:val="23"/>
          <w:szCs w:val="23"/>
        </w:rPr>
        <w:t xml:space="preserve"> Wind intensity values in the ecoregion will be </w:t>
      </w:r>
      <w:r w:rsidR="007A7117">
        <w:rPr>
          <w:sz w:val="23"/>
          <w:szCs w:val="23"/>
        </w:rPr>
        <w:t xml:space="preserve">modified </w:t>
      </w:r>
      <w:r>
        <w:rPr>
          <w:sz w:val="23"/>
          <w:szCs w:val="23"/>
        </w:rPr>
        <w:t xml:space="preserve">by this amount.  Value: </w:t>
      </w:r>
      <w:r w:rsidR="007A7117">
        <w:rPr>
          <w:sz w:val="23"/>
          <w:szCs w:val="23"/>
        </w:rPr>
        <w:t>-1.0</w:t>
      </w:r>
      <w:r w:rsidRPr="003B1558">
        <w:rPr>
          <w:sz w:val="23"/>
          <w:szCs w:val="23"/>
          <w:u w:val="single"/>
        </w:rPr>
        <w:t>&lt;</w:t>
      </w:r>
      <w:r>
        <w:rPr>
          <w:sz w:val="23"/>
          <w:szCs w:val="23"/>
        </w:rPr>
        <w:t xml:space="preserve"> real </w:t>
      </w:r>
      <w:r w:rsidRPr="003B1558">
        <w:rPr>
          <w:sz w:val="23"/>
          <w:szCs w:val="23"/>
          <w:u w:val="single"/>
        </w:rPr>
        <w:t>&lt;</w:t>
      </w:r>
      <w:r>
        <w:rPr>
          <w:sz w:val="23"/>
          <w:szCs w:val="23"/>
        </w:rPr>
        <w:t>1.0.  Units: proportion.</w:t>
      </w:r>
    </w:p>
    <w:p w:rsidR="00806D04" w:rsidRDefault="00806D04" w:rsidP="00806D04">
      <w:pPr>
        <w:pStyle w:val="Heading2"/>
      </w:pPr>
      <w:bookmarkStart w:id="47" w:name="_Toc436831029"/>
      <w:r w:rsidRPr="00806D04">
        <w:t>Wind</w:t>
      </w:r>
      <w:r>
        <w:t xml:space="preserve"> Severity Table</w:t>
      </w:r>
      <w:bookmarkEnd w:id="47"/>
    </w:p>
    <w:p w:rsidR="00806D04" w:rsidRPr="006604E3" w:rsidRDefault="00806D04" w:rsidP="00806D04">
      <w:pPr>
        <w:pStyle w:val="textbody"/>
      </w:pPr>
      <w:r w:rsidRPr="0021663A">
        <w:t xml:space="preserve">The wind severity table specifies the relationship between wind intensity </w:t>
      </w:r>
      <w:r w:rsidR="00A56287">
        <w:t xml:space="preserve">(speed) </w:t>
      </w:r>
      <w:r w:rsidRPr="0021663A">
        <w:t xml:space="preserve">and cohort mortality, and assigns a wind severity </w:t>
      </w:r>
      <w:r w:rsidR="007564D7">
        <w:t>class</w:t>
      </w:r>
      <w:r>
        <w:t xml:space="preserve"> to each level of mortality</w:t>
      </w:r>
      <w:r w:rsidR="007564D7">
        <w:t xml:space="preserve"> for use in wind output maps</w:t>
      </w:r>
      <w:r>
        <w:rPr>
          <w:sz w:val="23"/>
          <w:szCs w:val="23"/>
        </w:rPr>
        <w:t xml:space="preserve">. </w:t>
      </w:r>
    </w:p>
    <w:p w:rsidR="00806D04" w:rsidRPr="006604E3" w:rsidRDefault="00806D04" w:rsidP="00806D04">
      <w:pPr>
        <w:pStyle w:val="Heading3"/>
      </w:pPr>
      <w:bookmarkStart w:id="48" w:name="_Toc436831030"/>
      <w:r>
        <w:t>Table Name</w:t>
      </w:r>
      <w:bookmarkEnd w:id="48"/>
    </w:p>
    <w:p w:rsidR="00806D04" w:rsidRPr="006604E3" w:rsidRDefault="00806D04" w:rsidP="00806D04">
      <w:pPr>
        <w:pStyle w:val="textbody"/>
      </w:pPr>
      <w:r>
        <w:rPr>
          <w:sz w:val="23"/>
          <w:szCs w:val="23"/>
        </w:rPr>
        <w:t>The keyword for the table is "</w:t>
      </w:r>
      <w:proofErr w:type="spellStart"/>
      <w:r w:rsidRPr="00806D04">
        <w:rPr>
          <w:sz w:val="23"/>
          <w:szCs w:val="23"/>
        </w:rPr>
        <w:t>WindSeverities</w:t>
      </w:r>
      <w:proofErr w:type="spellEnd"/>
      <w:r>
        <w:rPr>
          <w:sz w:val="23"/>
          <w:szCs w:val="23"/>
        </w:rPr>
        <w:t>"</w:t>
      </w:r>
    </w:p>
    <w:p w:rsidR="00806D04" w:rsidRPr="006604E3" w:rsidRDefault="00806D04" w:rsidP="00806D04">
      <w:pPr>
        <w:pStyle w:val="Heading3"/>
      </w:pPr>
      <w:bookmarkStart w:id="49" w:name="_Toc436831031"/>
      <w:r>
        <w:rPr>
          <w:sz w:val="23"/>
          <w:szCs w:val="23"/>
        </w:rPr>
        <w:t>Severity Column</w:t>
      </w:r>
      <w:bookmarkEnd w:id="49"/>
    </w:p>
    <w:p w:rsidR="00806D04" w:rsidRDefault="00806D04" w:rsidP="00806D04">
      <w:pPr>
        <w:pStyle w:val="textbody"/>
        <w:rPr>
          <w:sz w:val="23"/>
          <w:szCs w:val="23"/>
        </w:rPr>
      </w:pPr>
      <w:r>
        <w:rPr>
          <w:sz w:val="23"/>
          <w:szCs w:val="23"/>
        </w:rPr>
        <w:t>The severities must appear in decreasing order in the table, with zero representing the least severe wind event. Value: integer ≥ 0. Units: years.</w:t>
      </w:r>
    </w:p>
    <w:p w:rsidR="00806D04" w:rsidRPr="006604E3" w:rsidRDefault="00806D04" w:rsidP="00806D04">
      <w:pPr>
        <w:pStyle w:val="Heading3"/>
      </w:pPr>
      <w:bookmarkStart w:id="50" w:name="_Toc436831032"/>
      <w:r>
        <w:t>Cohort Age</w:t>
      </w:r>
      <w:bookmarkEnd w:id="50"/>
    </w:p>
    <w:p w:rsidR="00806D04" w:rsidRPr="006604E3" w:rsidRDefault="00806D04" w:rsidP="00806D04">
      <w:pPr>
        <w:pStyle w:val="textbody"/>
      </w:pPr>
      <w:r>
        <w:rPr>
          <w:sz w:val="23"/>
          <w:szCs w:val="23"/>
        </w:rPr>
        <w:t xml:space="preserve">This parameter specifies the range of relative cohort ages with a common </w:t>
      </w:r>
      <w:proofErr w:type="spellStart"/>
      <w:r>
        <w:rPr>
          <w:sz w:val="23"/>
          <w:szCs w:val="23"/>
        </w:rPr>
        <w:t>Wind</w:t>
      </w:r>
      <w:r w:rsidR="009D1012">
        <w:rPr>
          <w:sz w:val="23"/>
          <w:szCs w:val="23"/>
        </w:rPr>
        <w:t>speed</w:t>
      </w:r>
      <w:proofErr w:type="spellEnd"/>
      <w:r>
        <w:rPr>
          <w:sz w:val="23"/>
          <w:szCs w:val="23"/>
        </w:rPr>
        <w:t xml:space="preserve"> Mortality </w:t>
      </w:r>
      <w:r w:rsidR="00BC3081">
        <w:rPr>
          <w:sz w:val="23"/>
          <w:szCs w:val="23"/>
        </w:rPr>
        <w:t>Threshold</w:t>
      </w:r>
      <w:r>
        <w:rPr>
          <w:sz w:val="23"/>
          <w:szCs w:val="23"/>
        </w:rPr>
        <w:t xml:space="preserve">. </w:t>
      </w:r>
      <w:r w:rsidR="00BC3081">
        <w:rPr>
          <w:sz w:val="23"/>
          <w:szCs w:val="23"/>
        </w:rPr>
        <w:t xml:space="preserve"> </w:t>
      </w:r>
      <w:r>
        <w:rPr>
          <w:sz w:val="23"/>
          <w:szCs w:val="23"/>
        </w:rPr>
        <w:t xml:space="preserve">Relative cohort ages are given as a percentage of species longevity, and the range is expressed as “lower bound to upper bound”. The relative age is applied to all species and it is not possible to differentiate </w:t>
      </w:r>
      <w:proofErr w:type="spellStart"/>
      <w:r w:rsidR="00BC3081">
        <w:rPr>
          <w:sz w:val="23"/>
          <w:szCs w:val="23"/>
        </w:rPr>
        <w:t>Wind</w:t>
      </w:r>
      <w:r w:rsidR="009D1012">
        <w:rPr>
          <w:sz w:val="23"/>
          <w:szCs w:val="23"/>
        </w:rPr>
        <w:t>speed</w:t>
      </w:r>
      <w:proofErr w:type="spellEnd"/>
      <w:r w:rsidR="00BC3081">
        <w:rPr>
          <w:sz w:val="23"/>
          <w:szCs w:val="23"/>
        </w:rPr>
        <w:t xml:space="preserve"> Mortality Threshold </w:t>
      </w:r>
      <w:r>
        <w:rPr>
          <w:sz w:val="23"/>
          <w:szCs w:val="23"/>
        </w:rPr>
        <w:t>by species. Valid values for both lower and upper bounds: 0% ≤ integer ≤ 100%. Units: Percentage of species’ longevity.</w:t>
      </w:r>
    </w:p>
    <w:p w:rsidR="00806D04" w:rsidRPr="00636688" w:rsidRDefault="008B676E" w:rsidP="00806D04">
      <w:pPr>
        <w:pStyle w:val="Heading3"/>
      </w:pPr>
      <w:bookmarkStart w:id="51" w:name="_Toc436831033"/>
      <w:proofErr w:type="spellStart"/>
      <w:r w:rsidRPr="00636688">
        <w:lastRenderedPageBreak/>
        <w:t>Windspeed</w:t>
      </w:r>
      <w:proofErr w:type="spellEnd"/>
      <w:r w:rsidRPr="00636688">
        <w:t xml:space="preserve"> Mortality Threshold</w:t>
      </w:r>
      <w:bookmarkEnd w:id="51"/>
    </w:p>
    <w:p w:rsidR="00806D04" w:rsidRPr="006604E3" w:rsidRDefault="00806D04" w:rsidP="00806D04">
      <w:pPr>
        <w:pStyle w:val="textbody"/>
      </w:pPr>
      <w:r>
        <w:rPr>
          <w:sz w:val="23"/>
          <w:szCs w:val="23"/>
        </w:rPr>
        <w:t>This parameter is the minimum wind intensity value that will kill the cohorts given in the Cohort Age column. Value: 0.0 ≤ decimal number ≤ 1.0.</w:t>
      </w:r>
    </w:p>
    <w:p w:rsidR="00806D04" w:rsidRDefault="00806D04" w:rsidP="00806D04">
      <w:pPr>
        <w:pStyle w:val="textbody"/>
        <w:rPr>
          <w:sz w:val="23"/>
          <w:szCs w:val="23"/>
        </w:rPr>
      </w:pPr>
      <w:r>
        <w:rPr>
          <w:sz w:val="23"/>
          <w:szCs w:val="23"/>
        </w:rPr>
        <w:t>Example:</w:t>
      </w:r>
    </w:p>
    <w:p w:rsidR="00806D04" w:rsidRPr="00806D04" w:rsidRDefault="00806D04" w:rsidP="00806D04">
      <w:pPr>
        <w:pStyle w:val="textbody"/>
        <w:rPr>
          <w:rFonts w:ascii="Courier New" w:hAnsi="Courier New" w:cs="Courier New"/>
          <w:sz w:val="18"/>
          <w:szCs w:val="18"/>
        </w:rPr>
      </w:pPr>
      <w:proofErr w:type="spellStart"/>
      <w:r>
        <w:rPr>
          <w:rFonts w:ascii="Courier New" w:hAnsi="Courier New" w:cs="Courier New"/>
          <w:sz w:val="18"/>
          <w:szCs w:val="18"/>
        </w:rPr>
        <w:t>WindSeverities</w:t>
      </w:r>
      <w:proofErr w:type="spellEnd"/>
    </w:p>
    <w:p w:rsidR="00806D04" w:rsidRPr="00806D04" w:rsidRDefault="007564D7" w:rsidP="00806D04">
      <w:pPr>
        <w:pStyle w:val="textbody"/>
        <w:rPr>
          <w:rFonts w:ascii="Courier New" w:hAnsi="Courier New" w:cs="Courier New"/>
          <w:sz w:val="18"/>
          <w:szCs w:val="18"/>
        </w:rPr>
      </w:pPr>
      <w:r>
        <w:rPr>
          <w:rFonts w:ascii="Courier New" w:hAnsi="Courier New" w:cs="Courier New"/>
          <w:sz w:val="18"/>
          <w:szCs w:val="18"/>
        </w:rPr>
        <w:t xml:space="preserve">&gt;&gt; </w:t>
      </w:r>
      <w:r w:rsidRPr="00806D04">
        <w:rPr>
          <w:rFonts w:ascii="Courier New" w:hAnsi="Courier New" w:cs="Courier New"/>
          <w:sz w:val="18"/>
          <w:szCs w:val="18"/>
        </w:rPr>
        <w:t>Severity</w:t>
      </w:r>
      <w:r w:rsidR="00806D04" w:rsidRPr="00806D04">
        <w:rPr>
          <w:rFonts w:ascii="Courier New" w:hAnsi="Courier New" w:cs="Courier New"/>
          <w:sz w:val="18"/>
          <w:szCs w:val="18"/>
        </w:rPr>
        <w:tab/>
        <w:t>Cohort Age</w:t>
      </w:r>
      <w:r w:rsidR="00806D04" w:rsidRPr="00806D04">
        <w:rPr>
          <w:rFonts w:ascii="Courier New" w:hAnsi="Courier New" w:cs="Courier New"/>
          <w:sz w:val="18"/>
          <w:szCs w:val="18"/>
        </w:rPr>
        <w:tab/>
      </w:r>
      <w:r w:rsidR="00806D04" w:rsidRPr="00806D04">
        <w:rPr>
          <w:rFonts w:ascii="Courier New" w:hAnsi="Courier New" w:cs="Courier New"/>
          <w:sz w:val="18"/>
          <w:szCs w:val="18"/>
        </w:rPr>
        <w:tab/>
      </w:r>
      <w:proofErr w:type="spellStart"/>
      <w:r w:rsidR="00A630E4">
        <w:rPr>
          <w:rFonts w:ascii="Courier New" w:hAnsi="Courier New" w:cs="Courier New"/>
          <w:sz w:val="18"/>
          <w:szCs w:val="18"/>
        </w:rPr>
        <w:t>Windspeed</w:t>
      </w:r>
      <w:proofErr w:type="spellEnd"/>
      <w:r w:rsidR="00A630E4">
        <w:rPr>
          <w:rFonts w:ascii="Courier New" w:hAnsi="Courier New" w:cs="Courier New"/>
          <w:sz w:val="18"/>
          <w:szCs w:val="18"/>
        </w:rPr>
        <w:t xml:space="preserve"> </w:t>
      </w:r>
      <w:r w:rsidR="00636688">
        <w:rPr>
          <w:rFonts w:ascii="Courier New" w:hAnsi="Courier New" w:cs="Courier New"/>
          <w:sz w:val="18"/>
          <w:szCs w:val="18"/>
        </w:rPr>
        <w:t>Mortality</w:t>
      </w:r>
    </w:p>
    <w:p w:rsidR="00806D04" w:rsidRPr="00806D04" w:rsidRDefault="00806D04" w:rsidP="00806D04">
      <w:pPr>
        <w:pStyle w:val="textbody"/>
        <w:rPr>
          <w:rFonts w:ascii="Courier New" w:hAnsi="Courier New" w:cs="Courier New"/>
          <w:sz w:val="18"/>
          <w:szCs w:val="18"/>
        </w:rPr>
      </w:pPr>
      <w:r w:rsidRPr="00806D04">
        <w:rPr>
          <w:rFonts w:ascii="Courier New" w:hAnsi="Courier New" w:cs="Courier New"/>
          <w:sz w:val="18"/>
          <w:szCs w:val="18"/>
        </w:rPr>
        <w:t xml:space="preserve">&gt;&gt; </w:t>
      </w:r>
      <w:r w:rsidR="007564D7">
        <w:rPr>
          <w:rFonts w:ascii="Courier New" w:hAnsi="Courier New" w:cs="Courier New"/>
          <w:sz w:val="18"/>
          <w:szCs w:val="18"/>
        </w:rPr>
        <w:t>class</w:t>
      </w:r>
      <w:r w:rsidR="007564D7">
        <w:rPr>
          <w:rFonts w:ascii="Courier New" w:hAnsi="Courier New" w:cs="Courier New"/>
          <w:sz w:val="18"/>
          <w:szCs w:val="18"/>
        </w:rPr>
        <w:tab/>
      </w:r>
      <w:r w:rsidRPr="00806D04">
        <w:rPr>
          <w:rFonts w:ascii="Courier New" w:hAnsi="Courier New" w:cs="Courier New"/>
          <w:sz w:val="18"/>
          <w:szCs w:val="18"/>
        </w:rPr>
        <w:tab/>
      </w:r>
      <w:r w:rsidR="007564D7">
        <w:rPr>
          <w:rFonts w:ascii="Courier New" w:hAnsi="Courier New" w:cs="Courier New"/>
          <w:sz w:val="18"/>
          <w:szCs w:val="18"/>
        </w:rPr>
        <w:t>(</w:t>
      </w:r>
      <w:r w:rsidRPr="00806D04">
        <w:rPr>
          <w:rFonts w:ascii="Courier New" w:hAnsi="Courier New" w:cs="Courier New"/>
          <w:sz w:val="18"/>
          <w:szCs w:val="18"/>
        </w:rPr>
        <w:t>% of longevity</w:t>
      </w:r>
      <w:r w:rsidR="007564D7">
        <w:rPr>
          <w:rFonts w:ascii="Courier New" w:hAnsi="Courier New" w:cs="Courier New"/>
          <w:sz w:val="18"/>
          <w:szCs w:val="18"/>
        </w:rPr>
        <w:t>)</w:t>
      </w:r>
      <w:r w:rsidRPr="00806D04">
        <w:rPr>
          <w:rFonts w:ascii="Courier New" w:hAnsi="Courier New" w:cs="Courier New"/>
          <w:sz w:val="18"/>
          <w:szCs w:val="18"/>
        </w:rPr>
        <w:tab/>
      </w:r>
      <w:r w:rsidRPr="00806D04">
        <w:rPr>
          <w:rFonts w:ascii="Courier New" w:hAnsi="Courier New" w:cs="Courier New"/>
          <w:sz w:val="18"/>
          <w:szCs w:val="18"/>
        </w:rPr>
        <w:tab/>
      </w:r>
      <w:r w:rsidR="008B676E">
        <w:rPr>
          <w:rFonts w:ascii="Courier New" w:hAnsi="Courier New" w:cs="Courier New"/>
          <w:sz w:val="18"/>
          <w:szCs w:val="18"/>
        </w:rPr>
        <w:t>Threshold</w:t>
      </w:r>
    </w:p>
    <w:p w:rsidR="00806D04" w:rsidRPr="00806D04" w:rsidRDefault="00806D04" w:rsidP="00806D04">
      <w:pPr>
        <w:pStyle w:val="textbody"/>
        <w:rPr>
          <w:rFonts w:ascii="Courier New" w:hAnsi="Courier New" w:cs="Courier New"/>
          <w:sz w:val="18"/>
          <w:szCs w:val="18"/>
        </w:rPr>
      </w:pPr>
      <w:r w:rsidRPr="00806D04">
        <w:rPr>
          <w:rFonts w:ascii="Courier New" w:hAnsi="Courier New" w:cs="Courier New"/>
          <w:sz w:val="18"/>
          <w:szCs w:val="18"/>
        </w:rPr>
        <w:t>&gt;&gt;-------------------------</w:t>
      </w:r>
      <w:r>
        <w:rPr>
          <w:rFonts w:ascii="Courier New" w:hAnsi="Courier New" w:cs="Courier New"/>
          <w:sz w:val="18"/>
          <w:szCs w:val="18"/>
        </w:rPr>
        <w:t>----------------------------</w:t>
      </w:r>
      <w:r>
        <w:rPr>
          <w:rFonts w:ascii="Courier New" w:hAnsi="Courier New" w:cs="Courier New"/>
          <w:sz w:val="18"/>
          <w:szCs w:val="18"/>
        </w:rPr>
        <w:tab/>
      </w:r>
    </w:p>
    <w:p w:rsidR="00636688" w:rsidRPr="00806D04" w:rsidRDefault="00636688" w:rsidP="00636688">
      <w:pPr>
        <w:pStyle w:val="textbody"/>
        <w:ind w:firstLine="288"/>
        <w:rPr>
          <w:rFonts w:ascii="Courier New" w:hAnsi="Courier New" w:cs="Courier New"/>
          <w:sz w:val="18"/>
          <w:szCs w:val="18"/>
        </w:rPr>
      </w:pPr>
      <w:r w:rsidRPr="00806D04">
        <w:rPr>
          <w:rFonts w:ascii="Courier New" w:hAnsi="Courier New" w:cs="Courier New"/>
          <w:sz w:val="18"/>
          <w:szCs w:val="18"/>
        </w:rPr>
        <w:t>5</w:t>
      </w:r>
      <w:r w:rsidRPr="00806D04">
        <w:rPr>
          <w:rFonts w:ascii="Courier New" w:hAnsi="Courier New" w:cs="Courier New"/>
          <w:sz w:val="18"/>
          <w:szCs w:val="18"/>
        </w:rPr>
        <w:tab/>
      </w:r>
      <w:r w:rsidRPr="00806D04">
        <w:rPr>
          <w:rFonts w:ascii="Courier New" w:hAnsi="Courier New" w:cs="Courier New"/>
          <w:sz w:val="18"/>
          <w:szCs w:val="18"/>
        </w:rPr>
        <w:tab/>
        <w:t>0% to 20%</w:t>
      </w:r>
      <w:r w:rsidRPr="00806D04">
        <w:rPr>
          <w:rFonts w:ascii="Courier New" w:hAnsi="Courier New" w:cs="Courier New"/>
          <w:sz w:val="18"/>
          <w:szCs w:val="18"/>
        </w:rPr>
        <w:tab/>
      </w:r>
      <w:r>
        <w:rPr>
          <w:rFonts w:ascii="Courier New" w:hAnsi="Courier New" w:cs="Courier New"/>
          <w:sz w:val="18"/>
          <w:szCs w:val="18"/>
        </w:rPr>
        <w:tab/>
      </w:r>
      <w:r w:rsidRPr="00806D04">
        <w:rPr>
          <w:rFonts w:ascii="Courier New" w:hAnsi="Courier New" w:cs="Courier New"/>
          <w:sz w:val="18"/>
          <w:szCs w:val="18"/>
        </w:rPr>
        <w:tab/>
        <w:t>0.</w:t>
      </w:r>
      <w:r>
        <w:rPr>
          <w:rFonts w:ascii="Courier New" w:hAnsi="Courier New" w:cs="Courier New"/>
          <w:sz w:val="18"/>
          <w:szCs w:val="18"/>
        </w:rPr>
        <w:t>8</w:t>
      </w:r>
    </w:p>
    <w:p w:rsidR="00636688" w:rsidRPr="00806D04" w:rsidRDefault="00636688" w:rsidP="00636688">
      <w:pPr>
        <w:pStyle w:val="textbody"/>
        <w:ind w:firstLine="288"/>
        <w:rPr>
          <w:rFonts w:ascii="Courier New" w:hAnsi="Courier New" w:cs="Courier New"/>
          <w:sz w:val="18"/>
          <w:szCs w:val="18"/>
        </w:rPr>
      </w:pPr>
      <w:r w:rsidRPr="00806D04">
        <w:rPr>
          <w:rFonts w:ascii="Courier New" w:hAnsi="Courier New" w:cs="Courier New"/>
          <w:sz w:val="18"/>
          <w:szCs w:val="18"/>
        </w:rPr>
        <w:t>4</w:t>
      </w:r>
      <w:r w:rsidRPr="00806D04">
        <w:rPr>
          <w:rFonts w:ascii="Courier New" w:hAnsi="Courier New" w:cs="Courier New"/>
          <w:sz w:val="18"/>
          <w:szCs w:val="18"/>
        </w:rPr>
        <w:tab/>
      </w:r>
      <w:r w:rsidRPr="00806D04">
        <w:rPr>
          <w:rFonts w:ascii="Courier New" w:hAnsi="Courier New" w:cs="Courier New"/>
          <w:sz w:val="18"/>
          <w:szCs w:val="18"/>
        </w:rPr>
        <w:tab/>
        <w:t>20% to 40%</w:t>
      </w:r>
      <w:r w:rsidRPr="00806D04">
        <w:rPr>
          <w:rFonts w:ascii="Courier New" w:hAnsi="Courier New" w:cs="Courier New"/>
          <w:sz w:val="18"/>
          <w:szCs w:val="18"/>
        </w:rPr>
        <w:tab/>
      </w:r>
      <w:r>
        <w:rPr>
          <w:rFonts w:ascii="Courier New" w:hAnsi="Courier New" w:cs="Courier New"/>
          <w:sz w:val="18"/>
          <w:szCs w:val="18"/>
        </w:rPr>
        <w:tab/>
      </w:r>
      <w:r w:rsidRPr="00806D04">
        <w:rPr>
          <w:rFonts w:ascii="Courier New" w:hAnsi="Courier New" w:cs="Courier New"/>
          <w:sz w:val="18"/>
          <w:szCs w:val="18"/>
        </w:rPr>
        <w:tab/>
        <w:t>0.</w:t>
      </w:r>
      <w:r>
        <w:rPr>
          <w:rFonts w:ascii="Courier New" w:hAnsi="Courier New" w:cs="Courier New"/>
          <w:sz w:val="18"/>
          <w:szCs w:val="18"/>
        </w:rPr>
        <w:t>75</w:t>
      </w:r>
    </w:p>
    <w:p w:rsidR="00636688" w:rsidRPr="00806D04" w:rsidRDefault="00636688" w:rsidP="00636688">
      <w:pPr>
        <w:pStyle w:val="textbody"/>
        <w:ind w:firstLine="288"/>
        <w:rPr>
          <w:rFonts w:ascii="Courier New" w:hAnsi="Courier New" w:cs="Courier New"/>
          <w:sz w:val="18"/>
          <w:szCs w:val="18"/>
        </w:rPr>
      </w:pPr>
      <w:r w:rsidRPr="00806D04">
        <w:rPr>
          <w:rFonts w:ascii="Courier New" w:hAnsi="Courier New" w:cs="Courier New"/>
          <w:sz w:val="18"/>
          <w:szCs w:val="18"/>
        </w:rPr>
        <w:t>3</w:t>
      </w:r>
      <w:r w:rsidRPr="00806D04">
        <w:rPr>
          <w:rFonts w:ascii="Courier New" w:hAnsi="Courier New" w:cs="Courier New"/>
          <w:sz w:val="18"/>
          <w:szCs w:val="18"/>
        </w:rPr>
        <w:tab/>
      </w:r>
      <w:r w:rsidRPr="00806D04">
        <w:rPr>
          <w:rFonts w:ascii="Courier New" w:hAnsi="Courier New" w:cs="Courier New"/>
          <w:sz w:val="18"/>
          <w:szCs w:val="18"/>
        </w:rPr>
        <w:tab/>
        <w:t>40% to 60%</w:t>
      </w:r>
      <w:r w:rsidRPr="00806D04">
        <w:rPr>
          <w:rFonts w:ascii="Courier New" w:hAnsi="Courier New" w:cs="Courier New"/>
          <w:sz w:val="18"/>
          <w:szCs w:val="18"/>
        </w:rPr>
        <w:tab/>
      </w:r>
      <w:r>
        <w:rPr>
          <w:rFonts w:ascii="Courier New" w:hAnsi="Courier New" w:cs="Courier New"/>
          <w:sz w:val="18"/>
          <w:szCs w:val="18"/>
        </w:rPr>
        <w:tab/>
      </w:r>
      <w:r w:rsidRPr="00806D04">
        <w:rPr>
          <w:rFonts w:ascii="Courier New" w:hAnsi="Courier New" w:cs="Courier New"/>
          <w:sz w:val="18"/>
          <w:szCs w:val="18"/>
        </w:rPr>
        <w:tab/>
        <w:t>0.</w:t>
      </w:r>
      <w:r>
        <w:rPr>
          <w:rFonts w:ascii="Courier New" w:hAnsi="Courier New" w:cs="Courier New"/>
          <w:sz w:val="18"/>
          <w:szCs w:val="18"/>
        </w:rPr>
        <w:t>7</w:t>
      </w:r>
    </w:p>
    <w:p w:rsidR="00636688" w:rsidRPr="00806D04" w:rsidRDefault="00636688" w:rsidP="00636688">
      <w:pPr>
        <w:pStyle w:val="textbody"/>
        <w:ind w:firstLine="288"/>
        <w:rPr>
          <w:rFonts w:ascii="Courier New" w:hAnsi="Courier New" w:cs="Courier New"/>
          <w:sz w:val="18"/>
          <w:szCs w:val="18"/>
        </w:rPr>
      </w:pPr>
      <w:r w:rsidRPr="00806D04">
        <w:rPr>
          <w:rFonts w:ascii="Courier New" w:hAnsi="Courier New" w:cs="Courier New"/>
          <w:sz w:val="18"/>
          <w:szCs w:val="18"/>
        </w:rPr>
        <w:t>2</w:t>
      </w:r>
      <w:r w:rsidRPr="00806D04">
        <w:rPr>
          <w:rFonts w:ascii="Courier New" w:hAnsi="Courier New" w:cs="Courier New"/>
          <w:sz w:val="18"/>
          <w:szCs w:val="18"/>
        </w:rPr>
        <w:tab/>
      </w:r>
      <w:r w:rsidRPr="00806D04">
        <w:rPr>
          <w:rFonts w:ascii="Courier New" w:hAnsi="Courier New" w:cs="Courier New"/>
          <w:sz w:val="18"/>
          <w:szCs w:val="18"/>
        </w:rPr>
        <w:tab/>
        <w:t>60% to 80%</w:t>
      </w:r>
      <w:r w:rsidRPr="00806D04">
        <w:rPr>
          <w:rFonts w:ascii="Courier New" w:hAnsi="Courier New" w:cs="Courier New"/>
          <w:sz w:val="18"/>
          <w:szCs w:val="18"/>
        </w:rPr>
        <w:tab/>
      </w:r>
      <w:r>
        <w:rPr>
          <w:rFonts w:ascii="Courier New" w:hAnsi="Courier New" w:cs="Courier New"/>
          <w:sz w:val="18"/>
          <w:szCs w:val="18"/>
        </w:rPr>
        <w:tab/>
      </w:r>
      <w:r w:rsidRPr="00806D04">
        <w:rPr>
          <w:rFonts w:ascii="Courier New" w:hAnsi="Courier New" w:cs="Courier New"/>
          <w:sz w:val="18"/>
          <w:szCs w:val="18"/>
        </w:rPr>
        <w:tab/>
        <w:t>0.5</w:t>
      </w:r>
    </w:p>
    <w:p w:rsidR="00636688" w:rsidRPr="00806D04" w:rsidRDefault="00636688" w:rsidP="00636688">
      <w:pPr>
        <w:pStyle w:val="textbody"/>
        <w:ind w:firstLine="288"/>
        <w:rPr>
          <w:rFonts w:ascii="Courier New" w:hAnsi="Courier New" w:cs="Courier New"/>
          <w:sz w:val="18"/>
          <w:szCs w:val="18"/>
        </w:rPr>
      </w:pPr>
      <w:r w:rsidRPr="00806D04">
        <w:rPr>
          <w:rFonts w:ascii="Courier New" w:hAnsi="Courier New" w:cs="Courier New"/>
          <w:sz w:val="18"/>
          <w:szCs w:val="18"/>
        </w:rPr>
        <w:t>1</w:t>
      </w:r>
      <w:r w:rsidRPr="00806D04">
        <w:rPr>
          <w:rFonts w:ascii="Courier New" w:hAnsi="Courier New" w:cs="Courier New"/>
          <w:sz w:val="18"/>
          <w:szCs w:val="18"/>
        </w:rPr>
        <w:tab/>
      </w:r>
      <w:r w:rsidRPr="00806D04">
        <w:rPr>
          <w:rFonts w:ascii="Courier New" w:hAnsi="Courier New" w:cs="Courier New"/>
          <w:sz w:val="18"/>
          <w:szCs w:val="18"/>
        </w:rPr>
        <w:tab/>
        <w:t>80% to 100%</w:t>
      </w:r>
      <w:r w:rsidRPr="00806D04">
        <w:rPr>
          <w:rFonts w:ascii="Courier New" w:hAnsi="Courier New" w:cs="Courier New"/>
          <w:sz w:val="18"/>
          <w:szCs w:val="18"/>
        </w:rPr>
        <w:tab/>
      </w:r>
      <w:r>
        <w:rPr>
          <w:rFonts w:ascii="Courier New" w:hAnsi="Courier New" w:cs="Courier New"/>
          <w:sz w:val="18"/>
          <w:szCs w:val="18"/>
        </w:rPr>
        <w:tab/>
      </w:r>
      <w:r w:rsidRPr="00806D04">
        <w:rPr>
          <w:rFonts w:ascii="Courier New" w:hAnsi="Courier New" w:cs="Courier New"/>
          <w:sz w:val="18"/>
          <w:szCs w:val="18"/>
        </w:rPr>
        <w:tab/>
        <w:t>0.</w:t>
      </w:r>
      <w:r>
        <w:rPr>
          <w:rFonts w:ascii="Courier New" w:hAnsi="Courier New" w:cs="Courier New"/>
          <w:sz w:val="18"/>
          <w:szCs w:val="18"/>
        </w:rPr>
        <w:t>4</w:t>
      </w:r>
    </w:p>
    <w:p w:rsidR="00806D04" w:rsidRDefault="00806D04" w:rsidP="00806D04">
      <w:pPr>
        <w:pStyle w:val="Heading2"/>
      </w:pPr>
      <w:bookmarkStart w:id="52" w:name="_Toc436831034"/>
      <w:proofErr w:type="spellStart"/>
      <w:r>
        <w:t>MapNames</w:t>
      </w:r>
      <w:bookmarkEnd w:id="52"/>
      <w:proofErr w:type="spellEnd"/>
    </w:p>
    <w:p w:rsidR="00806D04" w:rsidRDefault="00806D04" w:rsidP="00806D04">
      <w:pPr>
        <w:pStyle w:val="textbody"/>
        <w:rPr>
          <w:sz w:val="23"/>
          <w:szCs w:val="23"/>
        </w:rPr>
      </w:pPr>
      <w:r>
        <w:rPr>
          <w:sz w:val="23"/>
          <w:szCs w:val="23"/>
        </w:rPr>
        <w:t xml:space="preserve">This file parameter is the template for the names of the output maps (see section 3.1). </w:t>
      </w:r>
      <w:r w:rsidR="00A630E4">
        <w:rPr>
          <w:sz w:val="23"/>
          <w:szCs w:val="23"/>
        </w:rPr>
        <w:t>Two types of maps can optionally be chosen for output: wind intensity</w:t>
      </w:r>
      <w:r w:rsidR="00815D0B">
        <w:rPr>
          <w:sz w:val="23"/>
          <w:szCs w:val="23"/>
        </w:rPr>
        <w:t xml:space="preserve"> (keyword </w:t>
      </w:r>
      <w:proofErr w:type="spellStart"/>
      <w:r w:rsidR="00815D0B">
        <w:rPr>
          <w:sz w:val="23"/>
          <w:szCs w:val="23"/>
        </w:rPr>
        <w:t>IntensityMapNames</w:t>
      </w:r>
      <w:proofErr w:type="spellEnd"/>
      <w:r w:rsidR="00815D0B">
        <w:rPr>
          <w:sz w:val="23"/>
          <w:szCs w:val="23"/>
        </w:rPr>
        <w:t>)</w:t>
      </w:r>
      <w:r w:rsidR="00A630E4">
        <w:rPr>
          <w:sz w:val="23"/>
          <w:szCs w:val="23"/>
        </w:rPr>
        <w:t xml:space="preserve"> and wind severity</w:t>
      </w:r>
      <w:r w:rsidR="00815D0B">
        <w:rPr>
          <w:sz w:val="23"/>
          <w:szCs w:val="23"/>
        </w:rPr>
        <w:t xml:space="preserve"> (keyword </w:t>
      </w:r>
      <w:proofErr w:type="spellStart"/>
      <w:r w:rsidR="00815D0B">
        <w:rPr>
          <w:sz w:val="23"/>
          <w:szCs w:val="23"/>
        </w:rPr>
        <w:t>SeverityMapNames</w:t>
      </w:r>
      <w:proofErr w:type="spellEnd"/>
      <w:r w:rsidR="00815D0B">
        <w:rPr>
          <w:sz w:val="23"/>
          <w:szCs w:val="23"/>
        </w:rPr>
        <w:t>)</w:t>
      </w:r>
      <w:r w:rsidR="00A630E4">
        <w:rPr>
          <w:sz w:val="23"/>
          <w:szCs w:val="23"/>
        </w:rPr>
        <w:t xml:space="preserve">.  </w:t>
      </w:r>
      <w:r>
        <w:rPr>
          <w:sz w:val="23"/>
          <w:szCs w:val="23"/>
        </w:rPr>
        <w:t>The parameter value must include the variable “</w:t>
      </w:r>
      <w:proofErr w:type="spellStart"/>
      <w:r>
        <w:rPr>
          <w:sz w:val="23"/>
          <w:szCs w:val="23"/>
        </w:rPr>
        <w:t>timestep</w:t>
      </w:r>
      <w:proofErr w:type="spellEnd"/>
      <w:r>
        <w:rPr>
          <w:sz w:val="23"/>
          <w:szCs w:val="23"/>
        </w:rPr>
        <w:t>” to ensure that the maps have unique names (see section 3.1.8.1</w:t>
      </w:r>
      <w:r w:rsidR="0065042C">
        <w:rPr>
          <w:sz w:val="23"/>
          <w:szCs w:val="23"/>
        </w:rPr>
        <w:t>,</w:t>
      </w:r>
      <w:r>
        <w:rPr>
          <w:sz w:val="23"/>
          <w:szCs w:val="23"/>
        </w:rPr>
        <w:t xml:space="preserve"> Variables in the LANDIS-II Model User Guide). The user must indicate the file extension. The user must also include sub-directory name(s) as needed.</w:t>
      </w:r>
    </w:p>
    <w:p w:rsidR="001E251E" w:rsidRDefault="001E251E" w:rsidP="00806D04">
      <w:pPr>
        <w:pStyle w:val="textbody"/>
        <w:rPr>
          <w:sz w:val="23"/>
          <w:szCs w:val="23"/>
        </w:rPr>
      </w:pPr>
      <w:r>
        <w:rPr>
          <w:sz w:val="23"/>
          <w:szCs w:val="23"/>
        </w:rPr>
        <w:t>Example</w:t>
      </w:r>
      <w:r w:rsidR="00A630E4">
        <w:rPr>
          <w:sz w:val="23"/>
          <w:szCs w:val="23"/>
        </w:rPr>
        <w:t>s</w:t>
      </w:r>
      <w:r>
        <w:rPr>
          <w:sz w:val="23"/>
          <w:szCs w:val="23"/>
        </w:rPr>
        <w:t>:</w:t>
      </w:r>
    </w:p>
    <w:p w:rsidR="00A630E4" w:rsidRPr="00E608BE" w:rsidRDefault="00186BB8" w:rsidP="00A630E4">
      <w:pPr>
        <w:pStyle w:val="textbody"/>
        <w:rPr>
          <w:rFonts w:ascii="Courier New" w:hAnsi="Courier New" w:cs="Courier New"/>
          <w:sz w:val="18"/>
          <w:szCs w:val="18"/>
        </w:rPr>
      </w:pPr>
      <w:proofErr w:type="spellStart"/>
      <w:r>
        <w:rPr>
          <w:rFonts w:ascii="Courier New" w:hAnsi="Courier New" w:cs="Courier New"/>
          <w:sz w:val="18"/>
          <w:szCs w:val="18"/>
        </w:rPr>
        <w:t>IntensityMapNames</w:t>
      </w:r>
      <w:proofErr w:type="spellEnd"/>
      <w:r>
        <w:rPr>
          <w:rFonts w:ascii="Courier New" w:hAnsi="Courier New" w:cs="Courier New"/>
          <w:sz w:val="18"/>
          <w:szCs w:val="18"/>
        </w:rPr>
        <w:t xml:space="preserve"> </w:t>
      </w:r>
      <w:proofErr w:type="spellStart"/>
      <w:r w:rsidR="00815D0B">
        <w:rPr>
          <w:rFonts w:ascii="Courier New" w:hAnsi="Courier New" w:cs="Courier New"/>
          <w:sz w:val="18"/>
          <w:szCs w:val="18"/>
        </w:rPr>
        <w:t>linear</w:t>
      </w:r>
      <w:r w:rsidRPr="00186BB8">
        <w:rPr>
          <w:rFonts w:ascii="Courier New" w:hAnsi="Courier New" w:cs="Courier New"/>
          <w:sz w:val="18"/>
          <w:szCs w:val="18"/>
        </w:rPr>
        <w:t>wind</w:t>
      </w:r>
      <w:proofErr w:type="spellEnd"/>
      <w:r w:rsidRPr="00186BB8">
        <w:rPr>
          <w:rFonts w:ascii="Courier New" w:hAnsi="Courier New" w:cs="Courier New"/>
          <w:sz w:val="18"/>
          <w:szCs w:val="18"/>
        </w:rPr>
        <w:t>/intensity-{</w:t>
      </w:r>
      <w:proofErr w:type="spellStart"/>
      <w:r w:rsidRPr="00186BB8">
        <w:rPr>
          <w:rFonts w:ascii="Courier New" w:hAnsi="Courier New" w:cs="Courier New"/>
          <w:sz w:val="18"/>
          <w:szCs w:val="18"/>
        </w:rPr>
        <w:t>timestep</w:t>
      </w:r>
      <w:proofErr w:type="spellEnd"/>
      <w:r w:rsidRPr="00186BB8">
        <w:rPr>
          <w:rFonts w:ascii="Courier New" w:hAnsi="Courier New" w:cs="Courier New"/>
          <w:sz w:val="18"/>
          <w:szCs w:val="18"/>
        </w:rPr>
        <w:t>}.</w:t>
      </w:r>
      <w:proofErr w:type="spellStart"/>
      <w:r w:rsidRPr="00186BB8">
        <w:rPr>
          <w:rFonts w:ascii="Courier New" w:hAnsi="Courier New" w:cs="Courier New"/>
          <w:sz w:val="18"/>
          <w:szCs w:val="18"/>
        </w:rPr>
        <w:t>img</w:t>
      </w:r>
      <w:proofErr w:type="spellEnd"/>
      <w:r w:rsidRPr="00186BB8" w:rsidDel="00186BB8">
        <w:rPr>
          <w:rFonts w:ascii="Courier New" w:hAnsi="Courier New" w:cs="Courier New"/>
          <w:sz w:val="18"/>
          <w:szCs w:val="18"/>
        </w:rPr>
        <w:t xml:space="preserve"> </w:t>
      </w:r>
      <w:proofErr w:type="spellStart"/>
      <w:r w:rsidR="00815D0B">
        <w:rPr>
          <w:rFonts w:ascii="Courier New" w:hAnsi="Courier New" w:cs="Courier New"/>
          <w:sz w:val="18"/>
          <w:szCs w:val="18"/>
        </w:rPr>
        <w:t>Severity</w:t>
      </w:r>
      <w:r w:rsidR="00A630E4" w:rsidRPr="00E608BE">
        <w:rPr>
          <w:rFonts w:ascii="Courier New" w:hAnsi="Courier New" w:cs="Courier New"/>
          <w:sz w:val="18"/>
          <w:szCs w:val="18"/>
        </w:rPr>
        <w:t>MapNames</w:t>
      </w:r>
      <w:proofErr w:type="spellEnd"/>
      <w:r w:rsidR="00A630E4" w:rsidRPr="00E608BE">
        <w:rPr>
          <w:rFonts w:ascii="Courier New" w:hAnsi="Courier New" w:cs="Courier New"/>
          <w:sz w:val="18"/>
          <w:szCs w:val="18"/>
        </w:rPr>
        <w:t xml:space="preserve"> </w:t>
      </w:r>
      <w:proofErr w:type="spellStart"/>
      <w:r w:rsidR="00815D0B">
        <w:rPr>
          <w:rFonts w:ascii="Courier New" w:hAnsi="Courier New" w:cs="Courier New"/>
          <w:sz w:val="18"/>
          <w:szCs w:val="18"/>
        </w:rPr>
        <w:t>linear</w:t>
      </w:r>
      <w:r w:rsidR="00A630E4" w:rsidRPr="00E608BE">
        <w:rPr>
          <w:rFonts w:ascii="Courier New" w:hAnsi="Courier New" w:cs="Courier New"/>
          <w:sz w:val="18"/>
          <w:szCs w:val="18"/>
        </w:rPr>
        <w:t>wind</w:t>
      </w:r>
      <w:proofErr w:type="spellEnd"/>
      <w:r w:rsidR="00A630E4" w:rsidRPr="00E608BE">
        <w:rPr>
          <w:rFonts w:ascii="Courier New" w:hAnsi="Courier New" w:cs="Courier New"/>
          <w:sz w:val="18"/>
          <w:szCs w:val="18"/>
        </w:rPr>
        <w:t>/severity-{</w:t>
      </w:r>
      <w:proofErr w:type="spellStart"/>
      <w:r w:rsidR="00A630E4" w:rsidRPr="00E608BE">
        <w:rPr>
          <w:rFonts w:ascii="Courier New" w:hAnsi="Courier New" w:cs="Courier New"/>
          <w:sz w:val="18"/>
          <w:szCs w:val="18"/>
        </w:rPr>
        <w:t>timestep</w:t>
      </w:r>
      <w:proofErr w:type="spellEnd"/>
      <w:r w:rsidR="00A630E4" w:rsidRPr="00E608BE">
        <w:rPr>
          <w:rFonts w:ascii="Courier New" w:hAnsi="Courier New" w:cs="Courier New"/>
          <w:sz w:val="18"/>
          <w:szCs w:val="18"/>
        </w:rPr>
        <w:t>}.</w:t>
      </w:r>
      <w:proofErr w:type="spellStart"/>
      <w:r w:rsidR="00A630E4" w:rsidRPr="00E608BE">
        <w:rPr>
          <w:rFonts w:ascii="Courier New" w:hAnsi="Courier New" w:cs="Courier New"/>
          <w:sz w:val="18"/>
          <w:szCs w:val="18"/>
        </w:rPr>
        <w:t>img</w:t>
      </w:r>
      <w:proofErr w:type="spellEnd"/>
    </w:p>
    <w:p w:rsidR="00806D04" w:rsidRDefault="00806D04" w:rsidP="00806D04">
      <w:pPr>
        <w:pStyle w:val="Heading2"/>
      </w:pPr>
      <w:bookmarkStart w:id="53" w:name="_Toc436831035"/>
      <w:proofErr w:type="spellStart"/>
      <w:r>
        <w:t>LogFile</w:t>
      </w:r>
      <w:bookmarkEnd w:id="53"/>
      <w:proofErr w:type="spellEnd"/>
    </w:p>
    <w:p w:rsidR="00806D04" w:rsidRPr="006604E3" w:rsidRDefault="00806D04" w:rsidP="00806D04">
      <w:pPr>
        <w:pStyle w:val="textbody"/>
      </w:pPr>
      <w:r>
        <w:rPr>
          <w:sz w:val="23"/>
          <w:szCs w:val="23"/>
        </w:rPr>
        <w:t>The file parameter is the name of the extension’s event log file (see section 3.2).</w:t>
      </w:r>
    </w:p>
    <w:p w:rsidR="0010650D" w:rsidRPr="006604E3" w:rsidRDefault="0010650D">
      <w:pPr>
        <w:pStyle w:val="Heading1"/>
      </w:pPr>
      <w:bookmarkStart w:id="54" w:name="_Toc436831036"/>
      <w:r w:rsidRPr="006604E3">
        <w:lastRenderedPageBreak/>
        <w:t>Output Files</w:t>
      </w:r>
      <w:bookmarkEnd w:id="54"/>
    </w:p>
    <w:p w:rsidR="0010650D" w:rsidRPr="006604E3" w:rsidRDefault="00806D04">
      <w:pPr>
        <w:pStyle w:val="textbody"/>
      </w:pPr>
      <w:r>
        <w:rPr>
          <w:sz w:val="23"/>
          <w:szCs w:val="23"/>
        </w:rPr>
        <w:t>The wind extension generates two types of output files: a) map</w:t>
      </w:r>
      <w:r w:rsidR="00A630E4">
        <w:rPr>
          <w:sz w:val="23"/>
          <w:szCs w:val="23"/>
        </w:rPr>
        <w:t>s</w:t>
      </w:r>
      <w:r>
        <w:rPr>
          <w:sz w:val="23"/>
          <w:szCs w:val="23"/>
        </w:rPr>
        <w:t xml:space="preserve"> of wind </w:t>
      </w:r>
      <w:r w:rsidR="00212E59">
        <w:rPr>
          <w:sz w:val="23"/>
          <w:szCs w:val="23"/>
        </w:rPr>
        <w:t>events</w:t>
      </w:r>
      <w:r>
        <w:rPr>
          <w:sz w:val="23"/>
          <w:szCs w:val="23"/>
        </w:rPr>
        <w:t xml:space="preserve"> for each time step, and b) a log of wind events for the entire scenario.</w:t>
      </w:r>
    </w:p>
    <w:p w:rsidR="0010650D" w:rsidRPr="006604E3" w:rsidRDefault="00806D04">
      <w:pPr>
        <w:pStyle w:val="Heading2"/>
      </w:pPr>
      <w:bookmarkStart w:id="55" w:name="_Ref138853324"/>
      <w:bookmarkStart w:id="56" w:name="_Toc436831037"/>
      <w:r>
        <w:t xml:space="preserve">Wind </w:t>
      </w:r>
      <w:r w:rsidR="00A630E4">
        <w:t>Intensity</w:t>
      </w:r>
      <w:r w:rsidR="00A630E4" w:rsidRPr="006604E3">
        <w:t xml:space="preserve"> </w:t>
      </w:r>
      <w:r w:rsidR="0010650D" w:rsidRPr="006604E3">
        <w:t>Maps</w:t>
      </w:r>
      <w:bookmarkEnd w:id="55"/>
      <w:bookmarkEnd w:id="56"/>
    </w:p>
    <w:p w:rsidR="0010650D" w:rsidRPr="006604E3" w:rsidRDefault="00806D04">
      <w:pPr>
        <w:pStyle w:val="textbody"/>
      </w:pPr>
      <w:r>
        <w:rPr>
          <w:sz w:val="23"/>
          <w:szCs w:val="23"/>
        </w:rPr>
        <w:t xml:space="preserve">The map of wind </w:t>
      </w:r>
      <w:r w:rsidR="00A630E4">
        <w:rPr>
          <w:sz w:val="23"/>
          <w:szCs w:val="23"/>
        </w:rPr>
        <w:t xml:space="preserve">intensity </w:t>
      </w:r>
      <w:r>
        <w:rPr>
          <w:sz w:val="23"/>
          <w:szCs w:val="23"/>
        </w:rPr>
        <w:t xml:space="preserve">uses </w:t>
      </w:r>
      <w:r w:rsidR="003C1C32">
        <w:rPr>
          <w:sz w:val="23"/>
          <w:szCs w:val="23"/>
        </w:rPr>
        <w:t>values of [</w:t>
      </w:r>
      <w:r>
        <w:rPr>
          <w:sz w:val="23"/>
          <w:szCs w:val="23"/>
        </w:rPr>
        <w:t xml:space="preserve">wind </w:t>
      </w:r>
      <w:r w:rsidR="00A630E4">
        <w:rPr>
          <w:sz w:val="23"/>
          <w:szCs w:val="23"/>
        </w:rPr>
        <w:t>intensity *1</w:t>
      </w:r>
      <w:r w:rsidR="004A2369">
        <w:rPr>
          <w:sz w:val="23"/>
          <w:szCs w:val="23"/>
        </w:rPr>
        <w:t>0</w:t>
      </w:r>
      <w:r w:rsidR="00A630E4">
        <w:rPr>
          <w:sz w:val="23"/>
          <w:szCs w:val="23"/>
        </w:rPr>
        <w:t>0</w:t>
      </w:r>
      <w:r w:rsidR="003C1C32">
        <w:rPr>
          <w:sz w:val="23"/>
          <w:szCs w:val="23"/>
        </w:rPr>
        <w:t>]</w:t>
      </w:r>
      <w:r>
        <w:rPr>
          <w:sz w:val="23"/>
          <w:szCs w:val="23"/>
        </w:rPr>
        <w:t xml:space="preserve"> for all sites.</w:t>
      </w:r>
      <w:r w:rsidR="003C1C32">
        <w:rPr>
          <w:sz w:val="23"/>
          <w:szCs w:val="23"/>
        </w:rPr>
        <w:t xml:space="preserve">  Sites outside of any wind event (including non-active sites) have a value of 0.</w:t>
      </w:r>
      <w:r>
        <w:rPr>
          <w:sz w:val="23"/>
          <w:szCs w:val="23"/>
        </w:rPr>
        <w:t xml:space="preserve"> A map is produced for each wind time step</w:t>
      </w:r>
      <w:r w:rsidR="0010650D" w:rsidRPr="006604E3">
        <w:t>.</w:t>
      </w:r>
    </w:p>
    <w:p w:rsidR="00A630E4" w:rsidRPr="006604E3" w:rsidRDefault="00A630E4" w:rsidP="00A630E4">
      <w:pPr>
        <w:pStyle w:val="Heading2"/>
      </w:pPr>
      <w:bookmarkStart w:id="57" w:name="_Toc436831038"/>
      <w:bookmarkStart w:id="58" w:name="_Toc102232962"/>
      <w:bookmarkStart w:id="59" w:name="_Toc113769362"/>
      <w:bookmarkStart w:id="60" w:name="_Ref138853597"/>
      <w:r>
        <w:t>Wind Severity</w:t>
      </w:r>
      <w:r w:rsidRPr="006604E3">
        <w:t xml:space="preserve"> Maps</w:t>
      </w:r>
      <w:bookmarkEnd w:id="57"/>
    </w:p>
    <w:p w:rsidR="00A630E4" w:rsidRPr="006604E3" w:rsidRDefault="00A630E4" w:rsidP="00A630E4">
      <w:pPr>
        <w:pStyle w:val="textbody"/>
      </w:pPr>
      <w:r>
        <w:rPr>
          <w:sz w:val="23"/>
          <w:szCs w:val="23"/>
        </w:rPr>
        <w:t>The map of wind severity uses a code of 0 for non-active sites, 1 for active and not disturbed sites, [wind severity + 1] for all disturbed sites. A map is produced for each wind time step</w:t>
      </w:r>
      <w:r w:rsidRPr="006604E3">
        <w:t>.</w:t>
      </w:r>
    </w:p>
    <w:p w:rsidR="0010650D" w:rsidRPr="006604E3" w:rsidRDefault="00806D04">
      <w:pPr>
        <w:pStyle w:val="Heading2"/>
      </w:pPr>
      <w:bookmarkStart w:id="61" w:name="_Toc436831039"/>
      <w:r>
        <w:t xml:space="preserve">Wind </w:t>
      </w:r>
      <w:r w:rsidR="0010650D" w:rsidRPr="006604E3">
        <w:t>Event Log</w:t>
      </w:r>
      <w:bookmarkEnd w:id="58"/>
      <w:bookmarkEnd w:id="59"/>
      <w:bookmarkEnd w:id="60"/>
      <w:bookmarkEnd w:id="61"/>
    </w:p>
    <w:p w:rsidR="0010650D" w:rsidRDefault="00806D04">
      <w:pPr>
        <w:pStyle w:val="textbody"/>
      </w:pPr>
      <w:r>
        <w:rPr>
          <w:sz w:val="23"/>
          <w:szCs w:val="23"/>
        </w:rPr>
        <w:t xml:space="preserve">The event log is a text file that contains information about every event over the course of the scenario: year, initiation cell coordinates, </w:t>
      </w:r>
      <w:r w:rsidR="00A630E4">
        <w:rPr>
          <w:sz w:val="23"/>
          <w:szCs w:val="23"/>
        </w:rPr>
        <w:t>type of event, length and width, direction</w:t>
      </w:r>
      <w:r w:rsidR="004A2369">
        <w:rPr>
          <w:sz w:val="23"/>
          <w:szCs w:val="23"/>
        </w:rPr>
        <w:t xml:space="preserve"> class</w:t>
      </w:r>
      <w:r w:rsidR="00A630E4">
        <w:rPr>
          <w:sz w:val="23"/>
          <w:szCs w:val="23"/>
        </w:rPr>
        <w:t xml:space="preserve">, intensity, </w:t>
      </w:r>
      <w:r w:rsidR="002A52ED">
        <w:rPr>
          <w:sz w:val="23"/>
          <w:szCs w:val="23"/>
        </w:rPr>
        <w:t>number of sites in the</w:t>
      </w:r>
      <w:r>
        <w:rPr>
          <w:sz w:val="23"/>
          <w:szCs w:val="23"/>
        </w:rPr>
        <w:t xml:space="preserve"> event, number of damaged sites,</w:t>
      </w:r>
      <w:r w:rsidR="002A52ED">
        <w:rPr>
          <w:sz w:val="23"/>
          <w:szCs w:val="23"/>
        </w:rPr>
        <w:t xml:space="preserve"> total event size (ha), damaged area (ha),</w:t>
      </w:r>
      <w:r>
        <w:rPr>
          <w:sz w:val="23"/>
          <w:szCs w:val="23"/>
        </w:rPr>
        <w:t xml:space="preserve"> </w:t>
      </w:r>
      <w:r w:rsidR="00A630E4">
        <w:rPr>
          <w:sz w:val="23"/>
          <w:szCs w:val="23"/>
        </w:rPr>
        <w:t xml:space="preserve">total </w:t>
      </w:r>
      <w:r>
        <w:rPr>
          <w:sz w:val="23"/>
          <w:szCs w:val="23"/>
        </w:rPr>
        <w:t xml:space="preserve">number of cohorts killed, mean wind severity across all </w:t>
      </w:r>
      <w:r w:rsidR="002A52ED">
        <w:rPr>
          <w:sz w:val="23"/>
          <w:szCs w:val="23"/>
        </w:rPr>
        <w:t xml:space="preserve">damaged </w:t>
      </w:r>
      <w:r>
        <w:rPr>
          <w:sz w:val="23"/>
          <w:szCs w:val="23"/>
        </w:rPr>
        <w:t>sites. The information is stored as comma-separated values (CSV).</w:t>
      </w:r>
    </w:p>
    <w:sectPr w:rsidR="0010650D" w:rsidSect="0091300C">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011" w:rsidRDefault="00681011">
      <w:r>
        <w:separator/>
      </w:r>
    </w:p>
  </w:endnote>
  <w:endnote w:type="continuationSeparator" w:id="0">
    <w:p w:rsidR="00681011" w:rsidRDefault="00681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0E4" w:rsidRDefault="00A630E4">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9296C">
      <w:rPr>
        <w:rFonts w:ascii="Arial" w:hAnsi="Arial" w:cs="Arial"/>
        <w:noProof/>
      </w:rPr>
      <w:t>14</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011" w:rsidRDefault="00681011">
      <w:r>
        <w:separator/>
      </w:r>
    </w:p>
  </w:footnote>
  <w:footnote w:type="continuationSeparator" w:id="0">
    <w:p w:rsidR="00681011" w:rsidRDefault="00681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0E4" w:rsidRDefault="00A630E4">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0E4" w:rsidRDefault="00A630E4">
    <w:pPr>
      <w:pStyle w:val="Header"/>
      <w:tabs>
        <w:tab w:val="clear" w:pos="4320"/>
        <w:tab w:val="clear" w:pos="8640"/>
        <w:tab w:val="center" w:pos="4500"/>
        <w:tab w:val="right" w:pos="9000"/>
      </w:tabs>
    </w:pPr>
    <w:r>
      <w:t>Linear Wind Disturbance v</w:t>
    </w:r>
    <w:r w:rsidR="00C9296C">
      <w:t>2</w:t>
    </w:r>
    <w:r>
      <w:t>.0</w:t>
    </w:r>
    <w:r>
      <w:tab/>
    </w:r>
    <w:r>
      <w:tab/>
      <w:t>LANDIS-II Extension -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9E"/>
    <w:rsid w:val="00002E68"/>
    <w:rsid w:val="000107B7"/>
    <w:rsid w:val="000174D0"/>
    <w:rsid w:val="0002276D"/>
    <w:rsid w:val="00034734"/>
    <w:rsid w:val="00045A8C"/>
    <w:rsid w:val="00047CC4"/>
    <w:rsid w:val="00053CBF"/>
    <w:rsid w:val="00071640"/>
    <w:rsid w:val="00076A85"/>
    <w:rsid w:val="00080CD2"/>
    <w:rsid w:val="0008182B"/>
    <w:rsid w:val="0009114F"/>
    <w:rsid w:val="000A4A1B"/>
    <w:rsid w:val="000A6B0F"/>
    <w:rsid w:val="000C2BE5"/>
    <w:rsid w:val="000E4279"/>
    <w:rsid w:val="000E6E66"/>
    <w:rsid w:val="0010650D"/>
    <w:rsid w:val="00144C63"/>
    <w:rsid w:val="00147A46"/>
    <w:rsid w:val="0016436A"/>
    <w:rsid w:val="00186BB8"/>
    <w:rsid w:val="001929FD"/>
    <w:rsid w:val="00193C08"/>
    <w:rsid w:val="001A0F57"/>
    <w:rsid w:val="001A5525"/>
    <w:rsid w:val="001A7E31"/>
    <w:rsid w:val="001B7001"/>
    <w:rsid w:val="001D278E"/>
    <w:rsid w:val="001D365D"/>
    <w:rsid w:val="001E1666"/>
    <w:rsid w:val="001E178D"/>
    <w:rsid w:val="001E251E"/>
    <w:rsid w:val="001E3D09"/>
    <w:rsid w:val="001E48D7"/>
    <w:rsid w:val="001F5EBB"/>
    <w:rsid w:val="002125E0"/>
    <w:rsid w:val="00212E59"/>
    <w:rsid w:val="0021663A"/>
    <w:rsid w:val="00224614"/>
    <w:rsid w:val="00233385"/>
    <w:rsid w:val="00265240"/>
    <w:rsid w:val="00271589"/>
    <w:rsid w:val="0029018D"/>
    <w:rsid w:val="0029518B"/>
    <w:rsid w:val="002A0BD6"/>
    <w:rsid w:val="002A13CA"/>
    <w:rsid w:val="002A228A"/>
    <w:rsid w:val="002A52ED"/>
    <w:rsid w:val="002A597E"/>
    <w:rsid w:val="002B1F54"/>
    <w:rsid w:val="002C0B90"/>
    <w:rsid w:val="002C36D9"/>
    <w:rsid w:val="002C4BE6"/>
    <w:rsid w:val="002C692A"/>
    <w:rsid w:val="002D2AC7"/>
    <w:rsid w:val="002D4C66"/>
    <w:rsid w:val="002D644D"/>
    <w:rsid w:val="002E457C"/>
    <w:rsid w:val="002E52BA"/>
    <w:rsid w:val="002E59F2"/>
    <w:rsid w:val="002F463C"/>
    <w:rsid w:val="00302B68"/>
    <w:rsid w:val="00311DDC"/>
    <w:rsid w:val="00313967"/>
    <w:rsid w:val="003176FD"/>
    <w:rsid w:val="003206E5"/>
    <w:rsid w:val="0033322F"/>
    <w:rsid w:val="00334051"/>
    <w:rsid w:val="003479AF"/>
    <w:rsid w:val="00362441"/>
    <w:rsid w:val="003624D0"/>
    <w:rsid w:val="00364646"/>
    <w:rsid w:val="00370558"/>
    <w:rsid w:val="003721E1"/>
    <w:rsid w:val="003723A6"/>
    <w:rsid w:val="00380C61"/>
    <w:rsid w:val="00390407"/>
    <w:rsid w:val="003A1AF6"/>
    <w:rsid w:val="003A785A"/>
    <w:rsid w:val="003B1558"/>
    <w:rsid w:val="003B1703"/>
    <w:rsid w:val="003B3AE8"/>
    <w:rsid w:val="003B6546"/>
    <w:rsid w:val="003B7114"/>
    <w:rsid w:val="003C1C32"/>
    <w:rsid w:val="003C4FD2"/>
    <w:rsid w:val="003C7101"/>
    <w:rsid w:val="003D1EAF"/>
    <w:rsid w:val="003D3397"/>
    <w:rsid w:val="003F027F"/>
    <w:rsid w:val="003F3DBA"/>
    <w:rsid w:val="00401441"/>
    <w:rsid w:val="004249C5"/>
    <w:rsid w:val="0042794C"/>
    <w:rsid w:val="004279DC"/>
    <w:rsid w:val="0043308C"/>
    <w:rsid w:val="0044708E"/>
    <w:rsid w:val="00450700"/>
    <w:rsid w:val="004517AE"/>
    <w:rsid w:val="00474418"/>
    <w:rsid w:val="00476E75"/>
    <w:rsid w:val="004860C2"/>
    <w:rsid w:val="0049245B"/>
    <w:rsid w:val="00492604"/>
    <w:rsid w:val="004A2369"/>
    <w:rsid w:val="004A3B78"/>
    <w:rsid w:val="004A7E6A"/>
    <w:rsid w:val="004D2E66"/>
    <w:rsid w:val="004E36C5"/>
    <w:rsid w:val="004F2572"/>
    <w:rsid w:val="0050189D"/>
    <w:rsid w:val="00506181"/>
    <w:rsid w:val="00512F87"/>
    <w:rsid w:val="00520747"/>
    <w:rsid w:val="00525A4D"/>
    <w:rsid w:val="00533136"/>
    <w:rsid w:val="00536D35"/>
    <w:rsid w:val="00540A5C"/>
    <w:rsid w:val="00541733"/>
    <w:rsid w:val="00553594"/>
    <w:rsid w:val="0055642C"/>
    <w:rsid w:val="00561761"/>
    <w:rsid w:val="005661C7"/>
    <w:rsid w:val="00582D6D"/>
    <w:rsid w:val="005D3A65"/>
    <w:rsid w:val="005D4D28"/>
    <w:rsid w:val="005E201B"/>
    <w:rsid w:val="005E4106"/>
    <w:rsid w:val="005F43C6"/>
    <w:rsid w:val="00606B88"/>
    <w:rsid w:val="00607AD7"/>
    <w:rsid w:val="00636688"/>
    <w:rsid w:val="00636891"/>
    <w:rsid w:val="00646866"/>
    <w:rsid w:val="0065042C"/>
    <w:rsid w:val="00660201"/>
    <w:rsid w:val="006604E3"/>
    <w:rsid w:val="006643EC"/>
    <w:rsid w:val="00672332"/>
    <w:rsid w:val="00677E01"/>
    <w:rsid w:val="00681011"/>
    <w:rsid w:val="0068146A"/>
    <w:rsid w:val="00682B02"/>
    <w:rsid w:val="00682D4C"/>
    <w:rsid w:val="00683215"/>
    <w:rsid w:val="0068709E"/>
    <w:rsid w:val="006A44CC"/>
    <w:rsid w:val="006A692A"/>
    <w:rsid w:val="006B2A78"/>
    <w:rsid w:val="006D776B"/>
    <w:rsid w:val="006F78B2"/>
    <w:rsid w:val="00721B17"/>
    <w:rsid w:val="00724156"/>
    <w:rsid w:val="007272F9"/>
    <w:rsid w:val="00732EFC"/>
    <w:rsid w:val="00752264"/>
    <w:rsid w:val="007564D7"/>
    <w:rsid w:val="007565BB"/>
    <w:rsid w:val="00757AD6"/>
    <w:rsid w:val="007677B0"/>
    <w:rsid w:val="007709D3"/>
    <w:rsid w:val="00772883"/>
    <w:rsid w:val="00775BFE"/>
    <w:rsid w:val="00794961"/>
    <w:rsid w:val="007A7117"/>
    <w:rsid w:val="007C58EE"/>
    <w:rsid w:val="007C5B99"/>
    <w:rsid w:val="007C7FB3"/>
    <w:rsid w:val="007D506D"/>
    <w:rsid w:val="007E294E"/>
    <w:rsid w:val="007F33A2"/>
    <w:rsid w:val="008069F0"/>
    <w:rsid w:val="00806D04"/>
    <w:rsid w:val="008109B8"/>
    <w:rsid w:val="00815D0B"/>
    <w:rsid w:val="0083472E"/>
    <w:rsid w:val="00835714"/>
    <w:rsid w:val="00846CD4"/>
    <w:rsid w:val="008504CF"/>
    <w:rsid w:val="00855480"/>
    <w:rsid w:val="008563CE"/>
    <w:rsid w:val="0085728E"/>
    <w:rsid w:val="008578D9"/>
    <w:rsid w:val="00857CA6"/>
    <w:rsid w:val="00861492"/>
    <w:rsid w:val="0086664E"/>
    <w:rsid w:val="0086782E"/>
    <w:rsid w:val="008714AE"/>
    <w:rsid w:val="00894D80"/>
    <w:rsid w:val="008B676E"/>
    <w:rsid w:val="008B7368"/>
    <w:rsid w:val="008B762C"/>
    <w:rsid w:val="008D0DFD"/>
    <w:rsid w:val="008E25C1"/>
    <w:rsid w:val="00900255"/>
    <w:rsid w:val="00903F6B"/>
    <w:rsid w:val="00906801"/>
    <w:rsid w:val="0091300C"/>
    <w:rsid w:val="00914A7D"/>
    <w:rsid w:val="009202A7"/>
    <w:rsid w:val="00921E35"/>
    <w:rsid w:val="009230ED"/>
    <w:rsid w:val="00925377"/>
    <w:rsid w:val="0092711A"/>
    <w:rsid w:val="00935E16"/>
    <w:rsid w:val="009465B8"/>
    <w:rsid w:val="00951EB6"/>
    <w:rsid w:val="00961566"/>
    <w:rsid w:val="00962EB9"/>
    <w:rsid w:val="009672C3"/>
    <w:rsid w:val="00975DF3"/>
    <w:rsid w:val="009770E6"/>
    <w:rsid w:val="00986089"/>
    <w:rsid w:val="009A6078"/>
    <w:rsid w:val="009C4E69"/>
    <w:rsid w:val="009C63C8"/>
    <w:rsid w:val="009C7443"/>
    <w:rsid w:val="009D1012"/>
    <w:rsid w:val="009D6641"/>
    <w:rsid w:val="009E563F"/>
    <w:rsid w:val="009E5D39"/>
    <w:rsid w:val="009E71C6"/>
    <w:rsid w:val="009F07C0"/>
    <w:rsid w:val="00A10394"/>
    <w:rsid w:val="00A267C0"/>
    <w:rsid w:val="00A46C49"/>
    <w:rsid w:val="00A47DA2"/>
    <w:rsid w:val="00A56287"/>
    <w:rsid w:val="00A630E4"/>
    <w:rsid w:val="00A6504C"/>
    <w:rsid w:val="00A705EC"/>
    <w:rsid w:val="00A70ABB"/>
    <w:rsid w:val="00A77A88"/>
    <w:rsid w:val="00A82406"/>
    <w:rsid w:val="00A90CD7"/>
    <w:rsid w:val="00A9228D"/>
    <w:rsid w:val="00AA56ED"/>
    <w:rsid w:val="00AE0E7E"/>
    <w:rsid w:val="00AE23B4"/>
    <w:rsid w:val="00AE52EB"/>
    <w:rsid w:val="00AF0A68"/>
    <w:rsid w:val="00AF16A5"/>
    <w:rsid w:val="00B03004"/>
    <w:rsid w:val="00B05957"/>
    <w:rsid w:val="00B12771"/>
    <w:rsid w:val="00B22C8A"/>
    <w:rsid w:val="00B24178"/>
    <w:rsid w:val="00B26C84"/>
    <w:rsid w:val="00B348A3"/>
    <w:rsid w:val="00B35926"/>
    <w:rsid w:val="00B47684"/>
    <w:rsid w:val="00B5434D"/>
    <w:rsid w:val="00B571E0"/>
    <w:rsid w:val="00B64906"/>
    <w:rsid w:val="00B65365"/>
    <w:rsid w:val="00B704A3"/>
    <w:rsid w:val="00B7062A"/>
    <w:rsid w:val="00B77FE4"/>
    <w:rsid w:val="00B8398E"/>
    <w:rsid w:val="00B84146"/>
    <w:rsid w:val="00B87B1F"/>
    <w:rsid w:val="00B9150B"/>
    <w:rsid w:val="00BA0673"/>
    <w:rsid w:val="00BA4F35"/>
    <w:rsid w:val="00BC3081"/>
    <w:rsid w:val="00BE4B71"/>
    <w:rsid w:val="00BE7305"/>
    <w:rsid w:val="00BF363B"/>
    <w:rsid w:val="00C075B4"/>
    <w:rsid w:val="00C20E39"/>
    <w:rsid w:val="00C353B2"/>
    <w:rsid w:val="00C40A61"/>
    <w:rsid w:val="00C42FE7"/>
    <w:rsid w:val="00C45D6D"/>
    <w:rsid w:val="00C47ED3"/>
    <w:rsid w:val="00C61BEE"/>
    <w:rsid w:val="00C66EC2"/>
    <w:rsid w:val="00C71F39"/>
    <w:rsid w:val="00C7395A"/>
    <w:rsid w:val="00C81DBA"/>
    <w:rsid w:val="00C9238D"/>
    <w:rsid w:val="00C9296C"/>
    <w:rsid w:val="00C94BFD"/>
    <w:rsid w:val="00CA5A1F"/>
    <w:rsid w:val="00CA7596"/>
    <w:rsid w:val="00CC0719"/>
    <w:rsid w:val="00CD3EBD"/>
    <w:rsid w:val="00CD4245"/>
    <w:rsid w:val="00CD5572"/>
    <w:rsid w:val="00CE6CD5"/>
    <w:rsid w:val="00CF163D"/>
    <w:rsid w:val="00CF1769"/>
    <w:rsid w:val="00D038C9"/>
    <w:rsid w:val="00D0759D"/>
    <w:rsid w:val="00D07B0C"/>
    <w:rsid w:val="00D23CEC"/>
    <w:rsid w:val="00D40156"/>
    <w:rsid w:val="00D6061B"/>
    <w:rsid w:val="00D645DB"/>
    <w:rsid w:val="00D7054C"/>
    <w:rsid w:val="00D709F4"/>
    <w:rsid w:val="00D824F9"/>
    <w:rsid w:val="00D8550A"/>
    <w:rsid w:val="00D90CD5"/>
    <w:rsid w:val="00D96ACD"/>
    <w:rsid w:val="00DA3393"/>
    <w:rsid w:val="00DB7E2C"/>
    <w:rsid w:val="00DC4F78"/>
    <w:rsid w:val="00DD23B7"/>
    <w:rsid w:val="00DD504D"/>
    <w:rsid w:val="00DE039E"/>
    <w:rsid w:val="00DE1CF6"/>
    <w:rsid w:val="00DE4850"/>
    <w:rsid w:val="00DF75DF"/>
    <w:rsid w:val="00E0351F"/>
    <w:rsid w:val="00E16801"/>
    <w:rsid w:val="00E21A98"/>
    <w:rsid w:val="00E22545"/>
    <w:rsid w:val="00E53FEC"/>
    <w:rsid w:val="00E608BE"/>
    <w:rsid w:val="00E71ECE"/>
    <w:rsid w:val="00E810F7"/>
    <w:rsid w:val="00E91174"/>
    <w:rsid w:val="00E92C03"/>
    <w:rsid w:val="00E959A7"/>
    <w:rsid w:val="00E97EC1"/>
    <w:rsid w:val="00EA4100"/>
    <w:rsid w:val="00EA42F5"/>
    <w:rsid w:val="00EC31C4"/>
    <w:rsid w:val="00EC4E91"/>
    <w:rsid w:val="00ED6378"/>
    <w:rsid w:val="00ED7836"/>
    <w:rsid w:val="00EE12AE"/>
    <w:rsid w:val="00EE4272"/>
    <w:rsid w:val="00EE624F"/>
    <w:rsid w:val="00EF3BCF"/>
    <w:rsid w:val="00EF6456"/>
    <w:rsid w:val="00F072EF"/>
    <w:rsid w:val="00F1245F"/>
    <w:rsid w:val="00F13044"/>
    <w:rsid w:val="00F206A1"/>
    <w:rsid w:val="00F268DA"/>
    <w:rsid w:val="00F26A9E"/>
    <w:rsid w:val="00F30ACA"/>
    <w:rsid w:val="00F31A6B"/>
    <w:rsid w:val="00F512C7"/>
    <w:rsid w:val="00F52AFF"/>
    <w:rsid w:val="00F56D96"/>
    <w:rsid w:val="00F61F52"/>
    <w:rsid w:val="00F803BB"/>
    <w:rsid w:val="00F80885"/>
    <w:rsid w:val="00F80964"/>
    <w:rsid w:val="00F83A56"/>
    <w:rsid w:val="00F925D4"/>
    <w:rsid w:val="00FA0471"/>
    <w:rsid w:val="00FB6A36"/>
    <w:rsid w:val="00FC32FC"/>
    <w:rsid w:val="00FD1A5B"/>
    <w:rsid w:val="00FD23BF"/>
    <w:rsid w:val="00FE0046"/>
    <w:rsid w:val="00FE0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D30E1"/>
  <w15:docId w15:val="{2973D0FD-4524-400D-9978-2D8F1500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Verdana" w:hAnsi="Verdana" w:cs="Verdana"/>
      <w:kern w:val="32"/>
      <w:sz w:val="32"/>
      <w:szCs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rsid w:val="00224614"/>
    <w:rPr>
      <w:rFonts w:ascii="Verdana" w:hAnsi="Verdana" w:cs="Verdana"/>
      <w:sz w:val="24"/>
      <w:szCs w:val="24"/>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uiPriority w:val="99"/>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paragraph" w:customStyle="1" w:styleId="Default">
    <w:name w:val="Default"/>
    <w:rsid w:val="0021663A"/>
    <w:pPr>
      <w:autoSpaceDE w:val="0"/>
      <w:autoSpaceDN w:val="0"/>
      <w:adjustRightInd w:val="0"/>
    </w:pPr>
    <w:rPr>
      <w:color w:val="000000"/>
      <w:sz w:val="24"/>
      <w:szCs w:val="24"/>
    </w:rPr>
  </w:style>
  <w:style w:type="table" w:styleId="TableGrid">
    <w:name w:val="Table Grid"/>
    <w:basedOn w:val="TableNormal"/>
    <w:uiPriority w:val="59"/>
    <w:rsid w:val="00216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47368-C99D-436A-BE65-5CFF3B2C0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3334</Words>
  <Characters>19006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LANDIS-II Linear Wind</vt:lpstr>
    </vt:vector>
  </TitlesOfParts>
  <Company>Forest Service</Company>
  <LinksUpToDate>false</LinksUpToDate>
  <CharactersWithSpaces>22296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Linear Wind</dc:title>
  <dc:creator>Eric J. Gustafson</dc:creator>
  <cp:lastModifiedBy>Robert Michael Scheller</cp:lastModifiedBy>
  <cp:revision>3</cp:revision>
  <cp:lastPrinted>2014-03-28T21:37:00Z</cp:lastPrinted>
  <dcterms:created xsi:type="dcterms:W3CDTF">2018-07-30T17:52:00Z</dcterms:created>
  <dcterms:modified xsi:type="dcterms:W3CDTF">2018-07-30T17:53:00Z</dcterms:modified>
</cp:coreProperties>
</file>